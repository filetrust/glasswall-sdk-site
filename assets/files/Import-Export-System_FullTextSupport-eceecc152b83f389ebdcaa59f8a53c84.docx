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79" w:rsidRDefault="00786679">
      <w:pPr>
        <w:pStyle w:val="Heading1"/>
        <w:ind w:left="357"/>
      </w:pPr>
    </w:p>
    <w:p w:rsidR="00786679" w:rsidRDefault="00786679" w:rsidP="00C53ADC">
      <w:pPr>
        <w:pStyle w:val="Title"/>
        <w:spacing w:after="0"/>
      </w:pPr>
    </w:p>
    <w:p w:rsidR="00786679" w:rsidRDefault="00786679" w:rsidP="00C53ADC">
      <w:pPr>
        <w:pStyle w:val="Title"/>
        <w:spacing w:before="0" w:after="0"/>
      </w:pPr>
    </w:p>
    <w:p w:rsidR="00786679" w:rsidRDefault="00786679" w:rsidP="00C53ADC">
      <w:pPr>
        <w:pStyle w:val="Title"/>
        <w:spacing w:before="0" w:after="0"/>
      </w:pPr>
    </w:p>
    <w:p w:rsidR="00786679" w:rsidRDefault="00786679" w:rsidP="00C53ADC">
      <w:pPr>
        <w:pStyle w:val="Title"/>
        <w:spacing w:before="0"/>
        <w:jc w:val="center"/>
      </w:pPr>
    </w:p>
    <w:p w:rsidR="00786679" w:rsidRDefault="00786679">
      <w:pPr>
        <w:jc w:val="center"/>
      </w:pPr>
    </w:p>
    <w:p w:rsidR="00A9214C" w:rsidRPr="006A387D" w:rsidRDefault="00A9214C" w:rsidP="00A9214C">
      <w:pPr>
        <w:pStyle w:val="Subtitle"/>
        <w:jc w:val="center"/>
        <w:rPr>
          <w:color w:val="808080"/>
        </w:rPr>
      </w:pPr>
      <w:r w:rsidRPr="00A9214C">
        <w:rPr>
          <w:color w:val="808080"/>
        </w:rPr>
        <w:t>Import-Ex</w:t>
      </w:r>
      <w:r>
        <w:rPr>
          <w:color w:val="808080"/>
        </w:rPr>
        <w:t>port-System Design</w:t>
      </w:r>
      <w:r w:rsidRPr="006A387D">
        <w:rPr>
          <w:color w:val="808080"/>
        </w:rPr>
        <w:t xml:space="preserve"> Document</w:t>
      </w:r>
    </w:p>
    <w:p w:rsidR="00A9214C" w:rsidRPr="00A9214C" w:rsidRDefault="00A9214C">
      <w:pPr>
        <w:pStyle w:val="Subtitle"/>
        <w:jc w:val="center"/>
        <w:rPr>
          <w:color w:val="808080"/>
          <w:sz w:val="24"/>
          <w:szCs w:val="24"/>
        </w:rPr>
      </w:pPr>
      <w:r w:rsidRPr="00A9214C">
        <w:rPr>
          <w:color w:val="808080"/>
          <w:sz w:val="24"/>
          <w:szCs w:val="24"/>
        </w:rPr>
        <w:t>with extension for bidirectional text extraction and optional external processing</w:t>
      </w:r>
    </w:p>
    <w:p w:rsidR="00786679" w:rsidRDefault="00786679">
      <w:pPr>
        <w:jc w:val="center"/>
      </w:pPr>
    </w:p>
    <w:p w:rsidR="00786679" w:rsidRPr="006A387D" w:rsidRDefault="007E3F8B" w:rsidP="006A387D">
      <w:pPr>
        <w:spacing w:after="120" w:line="240" w:lineRule="auto"/>
        <w:jc w:val="center"/>
      </w:pPr>
      <w:r w:rsidRPr="006A387D">
        <w:rPr>
          <w:sz w:val="20"/>
        </w:rPr>
        <w:t>© 201</w:t>
      </w:r>
      <w:r w:rsidR="003A0DE7">
        <w:rPr>
          <w:sz w:val="20"/>
        </w:rPr>
        <w:t>8</w:t>
      </w:r>
      <w:r w:rsidRPr="006A387D">
        <w:rPr>
          <w:sz w:val="20"/>
        </w:rPr>
        <w:t xml:space="preserve"> Glasswall Solutions Ltd ALL RIGHTS RESERVED</w:t>
      </w:r>
    </w:p>
    <w:p w:rsidR="00786679" w:rsidRPr="006A387D" w:rsidRDefault="00786679" w:rsidP="006A387D">
      <w:pPr>
        <w:spacing w:after="120" w:line="240" w:lineRule="auto"/>
        <w:jc w:val="center"/>
      </w:pPr>
    </w:p>
    <w:p w:rsidR="00786679" w:rsidRPr="006A387D" w:rsidRDefault="00786679" w:rsidP="006A387D">
      <w:pPr>
        <w:spacing w:after="120" w:line="240" w:lineRule="auto"/>
        <w:jc w:val="center"/>
      </w:pPr>
    </w:p>
    <w:p w:rsidR="00786679" w:rsidRPr="006A387D" w:rsidRDefault="007E3F8B" w:rsidP="006A387D">
      <w:pPr>
        <w:tabs>
          <w:tab w:val="center" w:pos="4320"/>
          <w:tab w:val="right" w:pos="8640"/>
        </w:tabs>
        <w:spacing w:before="40" w:after="40" w:line="240" w:lineRule="auto"/>
        <w:jc w:val="center"/>
      </w:pPr>
      <w:r w:rsidRPr="006A387D">
        <w:rPr>
          <w:sz w:val="16"/>
        </w:rPr>
        <w:t>Information contained herein is the property of Glasswall Limited and is proprietary and confidential.</w:t>
      </w:r>
    </w:p>
    <w:p w:rsidR="00786679" w:rsidRPr="006A387D" w:rsidRDefault="00786679" w:rsidP="006A387D">
      <w:pPr>
        <w:spacing w:after="120" w:line="240" w:lineRule="auto"/>
        <w:ind w:left="227" w:right="227"/>
        <w:jc w:val="center"/>
      </w:pPr>
    </w:p>
    <w:p w:rsidR="00786679" w:rsidRPr="006A387D" w:rsidRDefault="00786679" w:rsidP="006A387D">
      <w:pPr>
        <w:spacing w:after="120" w:line="240" w:lineRule="auto"/>
        <w:ind w:left="227" w:right="227"/>
        <w:jc w:val="center"/>
      </w:pPr>
    </w:p>
    <w:p w:rsidR="00786679" w:rsidRPr="006A387D" w:rsidRDefault="00786679" w:rsidP="006A387D">
      <w:pPr>
        <w:spacing w:after="120" w:line="240" w:lineRule="auto"/>
        <w:ind w:left="227" w:right="227"/>
        <w:jc w:val="center"/>
      </w:pPr>
    </w:p>
    <w:p w:rsidR="00786679" w:rsidRPr="006A387D" w:rsidRDefault="007E3F8B" w:rsidP="006A387D">
      <w:pPr>
        <w:spacing w:after="120" w:line="240" w:lineRule="auto"/>
        <w:ind w:left="227" w:right="227"/>
        <w:jc w:val="center"/>
      </w:pPr>
      <w:r w:rsidRPr="006A387D">
        <w:rPr>
          <w:i/>
          <w:sz w:val="20"/>
        </w:rPr>
        <w:t>Glasswall Solutions Ltd.</w:t>
      </w:r>
    </w:p>
    <w:p w:rsidR="00786679" w:rsidRPr="006A387D" w:rsidRDefault="007E3F8B" w:rsidP="006A387D">
      <w:pPr>
        <w:spacing w:after="120" w:line="240" w:lineRule="auto"/>
        <w:ind w:left="227" w:right="227"/>
        <w:jc w:val="center"/>
      </w:pPr>
      <w:r w:rsidRPr="006A387D">
        <w:rPr>
          <w:i/>
          <w:sz w:val="20"/>
        </w:rPr>
        <w:t xml:space="preserve">(e): </w:t>
      </w:r>
      <w:bookmarkStart w:id="0" w:name="__Fieldmark__20_233135049"/>
      <w:bookmarkEnd w:id="0"/>
      <w:r w:rsidRPr="006A387D">
        <w:rPr>
          <w:i/>
          <w:sz w:val="20"/>
        </w:rPr>
        <w:t>support@glasswallsolutions.com</w:t>
      </w:r>
    </w:p>
    <w:p w:rsidR="00786679" w:rsidRPr="006A387D" w:rsidRDefault="00786679" w:rsidP="006A387D">
      <w:pPr>
        <w:spacing w:after="120" w:line="240" w:lineRule="auto"/>
        <w:ind w:left="227" w:right="227"/>
        <w:jc w:val="center"/>
      </w:pPr>
    </w:p>
    <w:p w:rsidR="00786679" w:rsidRPr="006A387D" w:rsidRDefault="00786679" w:rsidP="006A387D">
      <w:pPr>
        <w:spacing w:after="120" w:line="240" w:lineRule="auto"/>
        <w:ind w:left="227" w:right="227"/>
        <w:jc w:val="center"/>
      </w:pPr>
    </w:p>
    <w:p w:rsidR="00786679" w:rsidRPr="006A387D" w:rsidRDefault="007E3F8B" w:rsidP="006A387D">
      <w:pPr>
        <w:spacing w:after="120" w:line="240" w:lineRule="auto"/>
        <w:ind w:left="227" w:right="227"/>
      </w:pPr>
      <w:r w:rsidRPr="006A387D">
        <w:rPr>
          <w:i/>
          <w:sz w:val="20"/>
        </w:rPr>
        <w:t>Creation Date</w:t>
      </w:r>
      <w:r>
        <w:rPr>
          <w:i/>
          <w:sz w:val="20"/>
          <w:szCs w:val="20"/>
        </w:rPr>
        <w:t xml:space="preserve">: </w:t>
      </w:r>
      <w:r w:rsidRPr="006A387D">
        <w:rPr>
          <w:i/>
          <w:sz w:val="20"/>
        </w:rPr>
        <w:t>2017</w:t>
      </w:r>
      <w:r>
        <w:rPr>
          <w:i/>
          <w:sz w:val="20"/>
          <w:szCs w:val="20"/>
        </w:rPr>
        <w:t>-05-17</w:t>
      </w:r>
    </w:p>
    <w:p w:rsidR="00786679" w:rsidRPr="006A387D" w:rsidRDefault="007E3F8B" w:rsidP="006A387D">
      <w:pPr>
        <w:spacing w:after="120" w:line="240" w:lineRule="auto"/>
        <w:ind w:left="227" w:right="227"/>
      </w:pPr>
      <w:r w:rsidRPr="006A387D">
        <w:rPr>
          <w:i/>
          <w:sz w:val="20"/>
        </w:rPr>
        <w:t>Version</w:t>
      </w:r>
      <w:r>
        <w:rPr>
          <w:i/>
          <w:sz w:val="20"/>
          <w:szCs w:val="20"/>
        </w:rPr>
        <w:t xml:space="preserve">: </w:t>
      </w:r>
      <w:r w:rsidR="003A0DE7">
        <w:rPr>
          <w:i/>
          <w:sz w:val="20"/>
          <w:szCs w:val="20"/>
        </w:rPr>
        <w:t>H</w:t>
      </w:r>
    </w:p>
    <w:p w:rsidR="00786679" w:rsidRDefault="007E3F8B">
      <w:r>
        <w:br w:type="page"/>
      </w:r>
    </w:p>
    <w:p w:rsidR="00786679" w:rsidRPr="00C53ADC" w:rsidRDefault="007E3F8B">
      <w:pPr>
        <w:pStyle w:val="Subtitle"/>
        <w:rPr>
          <w:b/>
          <w:color w:val="00000A"/>
        </w:rPr>
      </w:pPr>
      <w:r>
        <w:rPr>
          <w:b/>
          <w:color w:val="00000A"/>
        </w:rPr>
        <w:lastRenderedPageBreak/>
        <w:t>Document History</w:t>
      </w:r>
    </w:p>
    <w:p w:rsidR="00786679" w:rsidRDefault="007E3F8B">
      <w:r>
        <w:t>Table 1: Document Change History</w:t>
      </w:r>
    </w:p>
    <w:tbl>
      <w:tblPr>
        <w:tblStyle w:val="a"/>
        <w:tblW w:w="9241" w:type="dxa"/>
        <w:tblInd w:w="-115" w:type="dxa"/>
        <w:tblBorders>
          <w:top w:val="nil"/>
          <w:left w:val="nil"/>
          <w:bottom w:val="nil"/>
          <w:right w:val="nil"/>
        </w:tblBorders>
        <w:tblLayout w:type="fixed"/>
        <w:tblCellMar>
          <w:left w:w="0" w:type="dxa"/>
        </w:tblCellMar>
        <w:tblLook w:val="04A0" w:firstRow="1" w:lastRow="0" w:firstColumn="1" w:lastColumn="0" w:noHBand="0" w:noVBand="1"/>
      </w:tblPr>
      <w:tblGrid>
        <w:gridCol w:w="1425"/>
        <w:gridCol w:w="1425"/>
        <w:gridCol w:w="1509"/>
        <w:gridCol w:w="4882"/>
      </w:tblGrid>
      <w:tr w:rsidR="00786679" w:rsidTr="006A387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425" w:type="dxa"/>
            <w:tcMar>
              <w:left w:w="0" w:type="nil"/>
            </w:tcMar>
          </w:tcPr>
          <w:p w:rsidR="00786679" w:rsidRDefault="007E3F8B">
            <w:pPr>
              <w:rPr>
                <w:i/>
              </w:rPr>
            </w:pPr>
            <w:r>
              <w:rPr>
                <w:i/>
              </w:rPr>
              <w:t>Issue Date</w:t>
            </w:r>
          </w:p>
        </w:tc>
        <w:tc>
          <w:tcPr>
            <w:tcW w:w="1425"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Issue Number</w:t>
            </w:r>
          </w:p>
        </w:tc>
        <w:tc>
          <w:tcPr>
            <w:tcW w:w="1509"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Author</w:t>
            </w:r>
          </w:p>
        </w:tc>
        <w:tc>
          <w:tcPr>
            <w:tcW w:w="4882"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Description</w:t>
            </w:r>
          </w:p>
        </w:tc>
      </w:tr>
      <w:tr w:rsidR="00C53ADC" w:rsidTr="0078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2017-05-17</w:t>
            </w:r>
          </w:p>
        </w:tc>
        <w:tc>
          <w:tcPr>
            <w:tcW w:w="1425"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A</w:t>
            </w:r>
          </w:p>
        </w:tc>
        <w:tc>
          <w:tcPr>
            <w:tcW w:w="1509"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SMW</w:t>
            </w:r>
          </w:p>
        </w:tc>
        <w:tc>
          <w:tcPr>
            <w:tcW w:w="4882"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Initial draft</w:t>
            </w:r>
          </w:p>
        </w:tc>
      </w:tr>
      <w:tr w:rsidR="00C53ADC" w:rsidTr="00786679">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2017-06-01</w:t>
            </w:r>
          </w:p>
        </w:tc>
        <w:tc>
          <w:tcPr>
            <w:tcW w:w="1425"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B</w:t>
            </w:r>
          </w:p>
        </w:tc>
        <w:tc>
          <w:tcPr>
            <w:tcW w:w="1509"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SMW</w:t>
            </w:r>
          </w:p>
        </w:tc>
        <w:tc>
          <w:tcPr>
            <w:tcW w:w="4882"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Typo corrections from Review</w:t>
            </w:r>
          </w:p>
        </w:tc>
      </w:tr>
      <w:tr w:rsidR="00C53ADC" w:rsidTr="0078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2017-06-19</w:t>
            </w:r>
          </w:p>
        </w:tc>
        <w:tc>
          <w:tcPr>
            <w:tcW w:w="1425"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C</w:t>
            </w:r>
          </w:p>
        </w:tc>
        <w:tc>
          <w:tcPr>
            <w:tcW w:w="1509"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CORE TEAM</w:t>
            </w:r>
          </w:p>
        </w:tc>
        <w:tc>
          <w:tcPr>
            <w:tcW w:w="4882"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Meeting additions</w:t>
            </w:r>
          </w:p>
        </w:tc>
      </w:tr>
      <w:tr w:rsidR="00C53ADC" w:rsidTr="00786679">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2017-06-19</w:t>
            </w:r>
          </w:p>
        </w:tc>
        <w:tc>
          <w:tcPr>
            <w:tcW w:w="1425"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D</w:t>
            </w:r>
          </w:p>
        </w:tc>
        <w:tc>
          <w:tcPr>
            <w:tcW w:w="1509"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SMW</w:t>
            </w:r>
          </w:p>
        </w:tc>
        <w:tc>
          <w:tcPr>
            <w:tcW w:w="4882"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Review integration</w:t>
            </w:r>
          </w:p>
        </w:tc>
      </w:tr>
      <w:tr w:rsidR="00C53ADC" w:rsidTr="0078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2017-07-10</w:t>
            </w:r>
          </w:p>
        </w:tc>
        <w:tc>
          <w:tcPr>
            <w:tcW w:w="1425"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E</w:t>
            </w:r>
          </w:p>
        </w:tc>
        <w:tc>
          <w:tcPr>
            <w:tcW w:w="1509"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SMW</w:t>
            </w:r>
          </w:p>
        </w:tc>
        <w:tc>
          <w:tcPr>
            <w:tcW w:w="4882"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Review amendments and Expansion of internal API details</w:t>
            </w:r>
          </w:p>
        </w:tc>
      </w:tr>
      <w:tr w:rsidR="00C53ADC" w:rsidTr="00786679">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2017-07-14</w:t>
            </w:r>
          </w:p>
        </w:tc>
        <w:tc>
          <w:tcPr>
            <w:tcW w:w="1425"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F</w:t>
            </w:r>
          </w:p>
        </w:tc>
        <w:tc>
          <w:tcPr>
            <w:tcW w:w="1509" w:type="dxa"/>
            <w:shd w:val="clear" w:color="auto" w:fill="FFFFFF"/>
          </w:tcPr>
          <w:p w:rsidR="00786679" w:rsidRDefault="00786679">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FFFFFF"/>
          </w:tcPr>
          <w:p w:rsidR="00786679" w:rsidRDefault="007E3F8B">
            <w:pPr>
              <w:cnfStyle w:val="000000000000" w:firstRow="0" w:lastRow="0" w:firstColumn="0" w:lastColumn="0" w:oddVBand="0" w:evenVBand="0" w:oddHBand="0" w:evenHBand="0" w:firstRowFirstColumn="0" w:firstRowLastColumn="0" w:lastRowFirstColumn="0" w:lastRowLastColumn="0"/>
            </w:pPr>
            <w:r>
              <w:t>Model updates</w:t>
            </w:r>
          </w:p>
        </w:tc>
      </w:tr>
      <w:tr w:rsidR="00786679" w:rsidTr="00786679">
        <w:tblPrEx>
          <w:tblCellMar>
            <w:left w:w="107"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786679" w:rsidRDefault="007E3F8B">
            <w:r>
              <w:t>2017-07-17</w:t>
            </w:r>
          </w:p>
        </w:tc>
        <w:tc>
          <w:tcPr>
            <w:tcW w:w="1425"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G</w:t>
            </w:r>
          </w:p>
        </w:tc>
        <w:tc>
          <w:tcPr>
            <w:tcW w:w="1509"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SMW/MO’B</w:t>
            </w:r>
          </w:p>
        </w:tc>
        <w:tc>
          <w:tcPr>
            <w:tcW w:w="4882" w:type="dxa"/>
            <w:shd w:val="clear" w:color="auto" w:fill="FFFFFF"/>
          </w:tcPr>
          <w:p w:rsidR="003A0DE7" w:rsidRDefault="007E3F8B" w:rsidP="003A0DE7">
            <w:pPr>
              <w:cnfStyle w:val="000000100000" w:firstRow="0" w:lastRow="0" w:firstColumn="0" w:lastColumn="0" w:oddVBand="0" w:evenVBand="0" w:oddHBand="1" w:evenHBand="0" w:firstRowFirstColumn="0" w:firstRowLastColumn="0" w:lastRowFirstColumn="0" w:lastRowLastColumn="0"/>
            </w:pPr>
            <w:r>
              <w:t>API parameters corrected; interchange file layout changed; cosmetic changes</w:t>
            </w:r>
          </w:p>
        </w:tc>
      </w:tr>
      <w:tr w:rsidR="003A0DE7" w:rsidTr="003A0DE7">
        <w:tblPrEx>
          <w:tblCellMar>
            <w:left w:w="107" w:type="dxa"/>
          </w:tblCellMar>
        </w:tblPrEx>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3A0DE7" w:rsidRDefault="003A0DE7">
            <w:r>
              <w:t>2018-08-02</w:t>
            </w:r>
          </w:p>
        </w:tc>
        <w:tc>
          <w:tcPr>
            <w:tcW w:w="1425" w:type="dxa"/>
            <w:shd w:val="clear" w:color="auto" w:fill="auto"/>
          </w:tcPr>
          <w:p w:rsidR="003A0DE7" w:rsidRDefault="003A0DE7">
            <w:pPr>
              <w:cnfStyle w:val="000000000000" w:firstRow="0" w:lastRow="0" w:firstColumn="0" w:lastColumn="0" w:oddVBand="0" w:evenVBand="0" w:oddHBand="0" w:evenHBand="0" w:firstRowFirstColumn="0" w:firstRowLastColumn="0" w:lastRowFirstColumn="0" w:lastRowLastColumn="0"/>
            </w:pPr>
            <w:r>
              <w:t>H</w:t>
            </w:r>
          </w:p>
        </w:tc>
        <w:tc>
          <w:tcPr>
            <w:tcW w:w="1509" w:type="dxa"/>
            <w:shd w:val="clear" w:color="auto" w:fill="FFFFFF"/>
          </w:tcPr>
          <w:p w:rsidR="003A0DE7" w:rsidRDefault="003A0DE7">
            <w:pPr>
              <w:cnfStyle w:val="000000000000" w:firstRow="0" w:lastRow="0" w:firstColumn="0" w:lastColumn="0" w:oddVBand="0" w:evenVBand="0" w:oddHBand="0" w:evenHBand="0" w:firstRowFirstColumn="0" w:firstRowLastColumn="0" w:lastRowFirstColumn="0" w:lastRowLastColumn="0"/>
            </w:pPr>
            <w:r>
              <w:t>SMW</w:t>
            </w:r>
          </w:p>
        </w:tc>
        <w:tc>
          <w:tcPr>
            <w:tcW w:w="4882" w:type="dxa"/>
            <w:shd w:val="clear" w:color="auto" w:fill="FFFFFF"/>
          </w:tcPr>
          <w:p w:rsidR="003A0DE7" w:rsidRDefault="003A0DE7" w:rsidP="003A0DE7">
            <w:pPr>
              <w:cnfStyle w:val="000000000000" w:firstRow="0" w:lastRow="0" w:firstColumn="0" w:lastColumn="0" w:oddVBand="0" w:evenVBand="0" w:oddHBand="0" w:evenHBand="0" w:firstRowFirstColumn="0" w:firstRowLastColumn="0" w:lastRowFirstColumn="0" w:lastRowLastColumn="0"/>
            </w:pPr>
            <w:r>
              <w:t>Extension to support text import and external text search library</w:t>
            </w:r>
          </w:p>
        </w:tc>
      </w:tr>
      <w:tr w:rsidR="005E5F6D" w:rsidTr="003A0DE7">
        <w:tblPrEx>
          <w:tblCellMar>
            <w:left w:w="107"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FFFFFF"/>
          </w:tcPr>
          <w:p w:rsidR="005E5F6D" w:rsidRDefault="005E5F6D" w:rsidP="005E5F6D">
            <w:r>
              <w:t>2018-09-11</w:t>
            </w:r>
          </w:p>
        </w:tc>
        <w:tc>
          <w:tcPr>
            <w:tcW w:w="1425" w:type="dxa"/>
            <w:shd w:val="clear" w:color="auto" w:fill="auto"/>
          </w:tcPr>
          <w:p w:rsidR="005E5F6D" w:rsidRDefault="005E5F6D" w:rsidP="005E5F6D">
            <w:pPr>
              <w:cnfStyle w:val="000000100000" w:firstRow="0" w:lastRow="0" w:firstColumn="0" w:lastColumn="0" w:oddVBand="0" w:evenVBand="0" w:oddHBand="1" w:evenHBand="0" w:firstRowFirstColumn="0" w:firstRowLastColumn="0" w:lastRowFirstColumn="0" w:lastRowLastColumn="0"/>
            </w:pPr>
            <w:r>
              <w:t>I</w:t>
            </w:r>
          </w:p>
        </w:tc>
        <w:tc>
          <w:tcPr>
            <w:tcW w:w="1509" w:type="dxa"/>
            <w:shd w:val="clear" w:color="auto" w:fill="FFFFFF"/>
          </w:tcPr>
          <w:p w:rsidR="005E5F6D" w:rsidRDefault="005E5F6D" w:rsidP="005E5F6D">
            <w:pPr>
              <w:cnfStyle w:val="000000100000" w:firstRow="0" w:lastRow="0" w:firstColumn="0" w:lastColumn="0" w:oddVBand="0" w:evenVBand="0" w:oddHBand="1" w:evenHBand="0" w:firstRowFirstColumn="0" w:firstRowLastColumn="0" w:lastRowFirstColumn="0" w:lastRowLastColumn="0"/>
            </w:pPr>
            <w:r>
              <w:t>SMW</w:t>
            </w:r>
          </w:p>
        </w:tc>
        <w:tc>
          <w:tcPr>
            <w:tcW w:w="4882" w:type="dxa"/>
            <w:shd w:val="clear" w:color="auto" w:fill="FFFFFF"/>
          </w:tcPr>
          <w:p w:rsidR="005E5F6D" w:rsidRDefault="005E5F6D" w:rsidP="005E5F6D">
            <w:pPr>
              <w:cnfStyle w:val="000000100000" w:firstRow="0" w:lastRow="0" w:firstColumn="0" w:lastColumn="0" w:oddVBand="0" w:evenVBand="0" w:oddHBand="1" w:evenHBand="0" w:firstRowFirstColumn="0" w:firstRowLastColumn="0" w:lastRowFirstColumn="0" w:lastRowLastColumn="0"/>
            </w:pPr>
            <w:r>
              <w:t>Detail of Text location determination and reporting</w:t>
            </w:r>
          </w:p>
        </w:tc>
      </w:tr>
    </w:tbl>
    <w:p w:rsidR="00786679" w:rsidRDefault="00786679"/>
    <w:p w:rsidR="00786679" w:rsidRPr="00C53ADC" w:rsidRDefault="007E3F8B">
      <w:pPr>
        <w:pStyle w:val="Subtitle"/>
        <w:rPr>
          <w:b/>
          <w:color w:val="00000A"/>
        </w:rPr>
      </w:pPr>
      <w:r>
        <w:rPr>
          <w:b/>
          <w:color w:val="00000A"/>
        </w:rPr>
        <w:t>Document Distribution</w:t>
      </w:r>
    </w:p>
    <w:p w:rsidR="00786679" w:rsidRDefault="007E3F8B">
      <w:r>
        <w:t>Table 2: Document Distribution</w:t>
      </w:r>
    </w:p>
    <w:tbl>
      <w:tblPr>
        <w:tblStyle w:val="a0"/>
        <w:tblW w:w="9242" w:type="dxa"/>
        <w:tblInd w:w="-115" w:type="dxa"/>
        <w:tblBorders>
          <w:top w:val="nil"/>
          <w:left w:val="nil"/>
          <w:bottom w:val="nil"/>
          <w:right w:val="nil"/>
        </w:tblBorders>
        <w:tblLayout w:type="fixed"/>
        <w:tblCellMar>
          <w:left w:w="0" w:type="dxa"/>
        </w:tblCellMar>
        <w:tblLook w:val="04A0" w:firstRow="1" w:lastRow="0" w:firstColumn="1" w:lastColumn="0" w:noHBand="0" w:noVBand="1"/>
      </w:tblPr>
      <w:tblGrid>
        <w:gridCol w:w="2518"/>
        <w:gridCol w:w="1985"/>
        <w:gridCol w:w="1559"/>
        <w:gridCol w:w="3180"/>
      </w:tblGrid>
      <w:tr w:rsidR="00786679" w:rsidTr="006A3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Mar>
              <w:left w:w="0" w:type="nil"/>
            </w:tcMar>
          </w:tcPr>
          <w:p w:rsidR="00786679" w:rsidRDefault="007E3F8B">
            <w:pPr>
              <w:rPr>
                <w:i/>
              </w:rPr>
            </w:pPr>
            <w:r>
              <w:rPr>
                <w:i/>
              </w:rPr>
              <w:t>Name</w:t>
            </w:r>
          </w:p>
        </w:tc>
        <w:tc>
          <w:tcPr>
            <w:tcW w:w="1985"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Position</w:t>
            </w:r>
          </w:p>
        </w:tc>
        <w:tc>
          <w:tcPr>
            <w:tcW w:w="1559"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Date</w:t>
            </w:r>
          </w:p>
        </w:tc>
        <w:tc>
          <w:tcPr>
            <w:tcW w:w="3180" w:type="dxa"/>
            <w:tcMar>
              <w:left w:w="0" w:type="nil"/>
            </w:tcMar>
          </w:tcPr>
          <w:p w:rsidR="00786679" w:rsidRDefault="007E3F8B">
            <w:pPr>
              <w:cnfStyle w:val="100000000000" w:firstRow="1" w:lastRow="0" w:firstColumn="0" w:lastColumn="0" w:oddVBand="0" w:evenVBand="0" w:oddHBand="0" w:evenHBand="0" w:firstRowFirstColumn="0" w:firstRowLastColumn="0" w:lastRowFirstColumn="0" w:lastRowLastColumn="0"/>
              <w:rPr>
                <w:i/>
              </w:rPr>
            </w:pPr>
            <w:r>
              <w:rPr>
                <w:i/>
              </w:rPr>
              <w:t>Signature</w:t>
            </w:r>
          </w:p>
        </w:tc>
      </w:tr>
      <w:tr w:rsidR="00C53ADC" w:rsidTr="0078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cPr>
          <w:p w:rsidR="00786679" w:rsidRDefault="007E3F8B">
            <w:r>
              <w:t>Sam Hutton</w:t>
            </w:r>
          </w:p>
        </w:tc>
        <w:tc>
          <w:tcPr>
            <w:tcW w:w="1985"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CTO - Glasswall Solutions</w:t>
            </w:r>
          </w:p>
        </w:tc>
        <w:tc>
          <w:tcPr>
            <w:tcW w:w="1559" w:type="dxa"/>
            <w:shd w:val="clear" w:color="auto" w:fill="FFFFFF"/>
          </w:tcPr>
          <w:p w:rsidR="00786679" w:rsidRDefault="00786679">
            <w:pPr>
              <w:cnfStyle w:val="000000100000" w:firstRow="0" w:lastRow="0" w:firstColumn="0" w:lastColumn="0" w:oddVBand="0" w:evenVBand="0" w:oddHBand="1" w:evenHBand="0" w:firstRowFirstColumn="0" w:firstRowLastColumn="0" w:lastRowFirstColumn="0" w:lastRowLastColumn="0"/>
            </w:pPr>
          </w:p>
        </w:tc>
        <w:tc>
          <w:tcPr>
            <w:tcW w:w="3180" w:type="dxa"/>
            <w:shd w:val="clear" w:color="auto" w:fill="FFFFFF"/>
          </w:tcPr>
          <w:p w:rsidR="00786679" w:rsidRDefault="007E3F8B">
            <w:pPr>
              <w:cnfStyle w:val="000000100000" w:firstRow="0" w:lastRow="0" w:firstColumn="0" w:lastColumn="0" w:oddVBand="0" w:evenVBand="0" w:oddHBand="1" w:evenHBand="0" w:firstRowFirstColumn="0" w:firstRowLastColumn="0" w:lastRowFirstColumn="0" w:lastRowLastColumn="0"/>
            </w:pPr>
            <w:r>
              <w:t>.</w:t>
            </w:r>
          </w:p>
        </w:tc>
      </w:tr>
      <w:tr w:rsidR="00C53ADC" w:rsidTr="00786679">
        <w:tc>
          <w:tcPr>
            <w:cnfStyle w:val="001000000000" w:firstRow="0" w:lastRow="0" w:firstColumn="1" w:lastColumn="0" w:oddVBand="0" w:evenVBand="0" w:oddHBand="0" w:evenHBand="0" w:firstRowFirstColumn="0" w:firstRowLastColumn="0" w:lastRowFirstColumn="0" w:lastRowLastColumn="0"/>
            <w:tcW w:w="2518" w:type="dxa"/>
            <w:shd w:val="clear" w:color="auto" w:fill="FFFFFF"/>
          </w:tcPr>
          <w:p w:rsidR="00786679" w:rsidRDefault="00786679"/>
        </w:tc>
        <w:tc>
          <w:tcPr>
            <w:tcW w:w="1985" w:type="dxa"/>
            <w:shd w:val="clear" w:color="auto" w:fill="FFFFFF"/>
          </w:tcPr>
          <w:p w:rsidR="00786679" w:rsidRDefault="00786679">
            <w:pPr>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cPr>
          <w:p w:rsidR="00786679" w:rsidRDefault="00786679">
            <w:pPr>
              <w:cnfStyle w:val="000000000000" w:firstRow="0" w:lastRow="0" w:firstColumn="0" w:lastColumn="0" w:oddVBand="0" w:evenVBand="0" w:oddHBand="0" w:evenHBand="0" w:firstRowFirstColumn="0" w:firstRowLastColumn="0" w:lastRowFirstColumn="0" w:lastRowLastColumn="0"/>
            </w:pPr>
          </w:p>
        </w:tc>
        <w:tc>
          <w:tcPr>
            <w:tcW w:w="3180" w:type="dxa"/>
            <w:shd w:val="clear" w:color="auto" w:fill="FFFFFF"/>
          </w:tcPr>
          <w:p w:rsidR="00786679" w:rsidRDefault="00786679">
            <w:pPr>
              <w:cnfStyle w:val="000000000000" w:firstRow="0" w:lastRow="0" w:firstColumn="0" w:lastColumn="0" w:oddVBand="0" w:evenVBand="0" w:oddHBand="0" w:evenHBand="0" w:firstRowFirstColumn="0" w:firstRowLastColumn="0" w:lastRowFirstColumn="0" w:lastRowLastColumn="0"/>
            </w:pPr>
          </w:p>
        </w:tc>
      </w:tr>
      <w:tr w:rsidR="00C53ADC" w:rsidTr="0078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cPr>
          <w:p w:rsidR="00786679" w:rsidRDefault="00786679"/>
        </w:tc>
        <w:tc>
          <w:tcPr>
            <w:tcW w:w="1985" w:type="dxa"/>
            <w:shd w:val="clear" w:color="auto" w:fill="FFFFFF"/>
          </w:tcPr>
          <w:p w:rsidR="00786679" w:rsidRDefault="00786679">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FFFFFF"/>
          </w:tcPr>
          <w:p w:rsidR="00786679" w:rsidRDefault="00786679">
            <w:pPr>
              <w:cnfStyle w:val="000000100000" w:firstRow="0" w:lastRow="0" w:firstColumn="0" w:lastColumn="0" w:oddVBand="0" w:evenVBand="0" w:oddHBand="1" w:evenHBand="0" w:firstRowFirstColumn="0" w:firstRowLastColumn="0" w:lastRowFirstColumn="0" w:lastRowLastColumn="0"/>
            </w:pPr>
          </w:p>
        </w:tc>
        <w:tc>
          <w:tcPr>
            <w:tcW w:w="3180" w:type="dxa"/>
            <w:shd w:val="clear" w:color="auto" w:fill="FFFFFF"/>
          </w:tcPr>
          <w:p w:rsidR="00786679" w:rsidRDefault="00786679">
            <w:pPr>
              <w:cnfStyle w:val="000000100000" w:firstRow="0" w:lastRow="0" w:firstColumn="0" w:lastColumn="0" w:oddVBand="0" w:evenVBand="0" w:oddHBand="1" w:evenHBand="0" w:firstRowFirstColumn="0" w:firstRowLastColumn="0" w:lastRowFirstColumn="0" w:lastRowLastColumn="0"/>
            </w:pPr>
          </w:p>
        </w:tc>
      </w:tr>
    </w:tbl>
    <w:p w:rsidR="00786679" w:rsidRDefault="00786679"/>
    <w:p w:rsidR="008C3D53" w:rsidRDefault="008C3D53">
      <w:r>
        <w:br w:type="page"/>
      </w:r>
    </w:p>
    <w:p w:rsidR="00786679" w:rsidRPr="00C53ADC" w:rsidRDefault="007E3F8B">
      <w:pPr>
        <w:pStyle w:val="Subtitle"/>
        <w:rPr>
          <w:b/>
          <w:color w:val="00000A"/>
        </w:rPr>
      </w:pPr>
      <w:r>
        <w:rPr>
          <w:b/>
          <w:color w:val="00000A"/>
        </w:rPr>
        <w:lastRenderedPageBreak/>
        <w:t>Copyright and Contact Details</w:t>
      </w:r>
    </w:p>
    <w:p w:rsidR="00786679" w:rsidRDefault="007E3F8B">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786679" w:rsidRDefault="007E3F8B">
      <w:r>
        <w:t>© G</w:t>
      </w:r>
      <w:r w:rsidR="003A0DE7">
        <w:t>lasswall Solutions Limited 2018</w:t>
      </w:r>
    </w:p>
    <w:p w:rsidR="00786679" w:rsidRDefault="007E3F8B">
      <w:r>
        <w:t>If there are any questions related to this report, these should be addressed to:</w:t>
      </w:r>
    </w:p>
    <w:p w:rsidR="00786679" w:rsidRDefault="007E3F8B">
      <w:r>
        <w:t>Sam Hutton</w:t>
      </w:r>
    </w:p>
    <w:p w:rsidR="00786679" w:rsidRDefault="007E3F8B">
      <w:r>
        <w:t>Glasswall Solutions Limited</w:t>
      </w:r>
    </w:p>
    <w:p w:rsidR="00786679" w:rsidRDefault="007E3F8B">
      <w:pPr>
        <w:rPr>
          <w:color w:val="0000FF"/>
        </w:rPr>
      </w:pPr>
      <w:r>
        <w:t xml:space="preserve">e-mail: </w:t>
      </w:r>
      <w:hyperlink r:id="rId8">
        <w:r w:rsidRPr="006A387D">
          <w:rPr>
            <w:color w:val="0000FF"/>
          </w:rPr>
          <w:t>shutton@glasswallsolutions.com</w:t>
        </w:r>
      </w:hyperlink>
    </w:p>
    <w:p w:rsidR="00F82BDC" w:rsidRDefault="00F82BDC">
      <w:pPr>
        <w:rPr>
          <w:color w:val="0000FF"/>
        </w:rPr>
      </w:pPr>
      <w:r>
        <w:rPr>
          <w:color w:val="0000FF"/>
        </w:rPr>
        <w:br w:type="page"/>
      </w:r>
    </w:p>
    <w:p w:rsidR="00F82BDC" w:rsidRDefault="00F82BDC"/>
    <w:p w:rsidR="00786679" w:rsidRDefault="007E3F8B">
      <w:pPr>
        <w:pStyle w:val="Heading1"/>
      </w:pPr>
      <w:r>
        <w:t>Glasswall Import-Export System</w:t>
      </w:r>
    </w:p>
    <w:p w:rsidR="00876288" w:rsidRDefault="00876288" w:rsidP="00F82BDC">
      <w:pPr>
        <w:pStyle w:val="Heading2"/>
        <w:pBdr>
          <w:top w:val="single" w:sz="4" w:space="1" w:color="auto"/>
          <w:left w:val="single" w:sz="4" w:space="1" w:color="auto"/>
          <w:bottom w:val="single" w:sz="4" w:space="1" w:color="auto"/>
          <w:right w:val="single" w:sz="4" w:space="1" w:color="auto"/>
        </w:pBdr>
      </w:pPr>
      <w:r>
        <w:t>Stage 1 - Original Currently Implemented System</w:t>
      </w:r>
    </w:p>
    <w:p w:rsidR="00876288" w:rsidRDefault="00876288" w:rsidP="00876288">
      <w:r>
        <w:t>This has been reviewed in relation to implemented code and sections highlighted where errors exist</w:t>
      </w:r>
    </w:p>
    <w:p w:rsidR="00786679" w:rsidRDefault="007E3F8B" w:rsidP="00876288">
      <w:pPr>
        <w:pStyle w:val="Heading3"/>
      </w:pPr>
      <w:r>
        <w:t>Requirements</w:t>
      </w:r>
    </w:p>
    <w:p w:rsidR="00786679" w:rsidRDefault="007E3F8B" w:rsidP="00876288">
      <w:r>
        <w:t>We are required to make some internal components of processed files available to external programs for additional processing outside of our domain, then recompose the files to include those externally modified files.</w:t>
      </w:r>
    </w:p>
    <w:p w:rsidR="00786679" w:rsidRDefault="007E3F8B" w:rsidP="00876288">
      <w:pPr>
        <w:pStyle w:val="Heading3"/>
      </w:pPr>
      <w:r>
        <w:t>External Process View</w:t>
      </w:r>
    </w:p>
    <w:p w:rsidR="00786679" w:rsidRDefault="007E3F8B" w:rsidP="00876288">
      <w:pPr>
        <w:pStyle w:val="Heading4"/>
      </w:pPr>
      <w:r>
        <w:t>External API Use</w:t>
      </w:r>
    </w:p>
    <w:p w:rsidR="00786679" w:rsidRDefault="007E3F8B" w:rsidP="00876288">
      <w:pPr>
        <w:pStyle w:val="Heading5"/>
      </w:pPr>
      <w:r>
        <w:t>Basic use</w:t>
      </w:r>
    </w:p>
    <w:p w:rsidR="00786679" w:rsidRPr="006A387D" w:rsidRDefault="007E3F8B" w:rsidP="00876288">
      <w:pPr>
        <w:rPr>
          <w:color w:val="4F6228"/>
        </w:rPr>
      </w:pPr>
      <w:r w:rsidRPr="006A387D">
        <w:rPr>
          <w:color w:val="4F6228"/>
        </w:rPr>
        <w:t>A new export processing API for the cameras is to be defined and must produce and export package as an output. To simplify the process, parts of the existing file processing API for the cameras will be reused.</w:t>
      </w:r>
    </w:p>
    <w:p w:rsidR="00786679" w:rsidRDefault="00786679" w:rsidP="00876288"/>
    <w:p w:rsidR="00786679" w:rsidRDefault="007E3F8B" w:rsidP="00876288">
      <w:r>
        <w:t xml:space="preserve">In order to enable CDS to carry out additional analysis on components within files, we propose to run the file through Glasswall library twice. Once to extract a package containing a processed file, report and extracted components. Second pass to reintegrate the files processed by CDS into a new validated </w:t>
      </w:r>
    </w:p>
    <w:p w:rsidR="00786679" w:rsidRDefault="007E3F8B" w:rsidP="00876288">
      <w:r>
        <w:br w:type="page"/>
      </w:r>
    </w:p>
    <w:p w:rsidR="00786679" w:rsidRDefault="00786679" w:rsidP="00876288"/>
    <w:p w:rsidR="00786679" w:rsidRDefault="007E3F8B" w:rsidP="00876288">
      <w:pPr>
        <w:pStyle w:val="Heading6"/>
      </w:pPr>
      <w:r>
        <w:t>First (Export) phase</w:t>
      </w:r>
    </w:p>
    <w:p w:rsidR="00786679" w:rsidRDefault="007E3F8B" w:rsidP="00876288">
      <w:r>
        <w:t xml:space="preserve">First phase, a call to the Export API function is made and we process our file as normal (with whatever level of content management is required). </w:t>
      </w:r>
    </w:p>
    <w:p w:rsidR="00786679" w:rsidRDefault="007E3F8B" w:rsidP="00876288">
      <w:r>
        <w:t>In this phase we will internally produce:</w:t>
      </w:r>
    </w:p>
    <w:p w:rsidR="00786679" w:rsidRDefault="007E3F8B" w:rsidP="00876288">
      <w:pPr>
        <w:numPr>
          <w:ilvl w:val="0"/>
          <w:numId w:val="3"/>
        </w:numPr>
        <w:spacing w:after="0"/>
        <w:contextualSpacing/>
      </w:pPr>
      <w:r>
        <w:t>The Analysis Report XML</w:t>
      </w:r>
    </w:p>
    <w:p w:rsidR="00786679" w:rsidRDefault="007E3F8B" w:rsidP="00876288">
      <w:pPr>
        <w:numPr>
          <w:ilvl w:val="0"/>
          <w:numId w:val="3"/>
        </w:numPr>
        <w:spacing w:after="0"/>
        <w:contextualSpacing/>
      </w:pPr>
      <w:r>
        <w:t>The Managed File</w:t>
      </w:r>
    </w:p>
    <w:p w:rsidR="00786679" w:rsidRDefault="007E3F8B" w:rsidP="00876288">
      <w:pPr>
        <w:numPr>
          <w:ilvl w:val="0"/>
          <w:numId w:val="3"/>
        </w:numPr>
        <w:spacing w:after="0"/>
        <w:contextualSpacing/>
      </w:pPr>
      <w:r>
        <w:t>The extracted embedded images (as separate binary streams)</w:t>
      </w:r>
    </w:p>
    <w:p w:rsidR="00786679" w:rsidRDefault="007E3F8B" w:rsidP="00876288">
      <w:pPr>
        <w:numPr>
          <w:ilvl w:val="0"/>
          <w:numId w:val="3"/>
        </w:numPr>
        <w:contextualSpacing/>
      </w:pPr>
      <w:r>
        <w:t xml:space="preserve">Plain text of the document (as one or more separate streams) </w:t>
      </w:r>
    </w:p>
    <w:p w:rsidR="00786679" w:rsidRPr="006A387D" w:rsidRDefault="007E3F8B" w:rsidP="00876288">
      <w:pPr>
        <w:rPr>
          <w:color w:val="4F6228"/>
        </w:rPr>
      </w:pPr>
      <w:r>
        <w:t xml:space="preserve">All of which will be packed into a directory structure in a zip file with extension </w:t>
      </w:r>
      <w:r w:rsidRPr="006A387D">
        <w:rPr>
          <w:color w:val="4F6228"/>
        </w:rPr>
        <w:t>‘.zip’</w:t>
      </w:r>
    </w:p>
    <w:p w:rsidR="00786679" w:rsidRDefault="007E3F8B" w:rsidP="00876288">
      <w:r>
        <w:t>Structure of ZIP file</w:t>
      </w:r>
    </w:p>
    <w:p w:rsidR="00786679" w:rsidRPr="006A387D" w:rsidRDefault="007E3F8B" w:rsidP="00876288">
      <w:pPr>
        <w:spacing w:after="0" w:line="240" w:lineRule="auto"/>
        <w:rPr>
          <w:rFonts w:ascii="Lustria" w:hAnsi="Lustria"/>
          <w:i/>
        </w:rPr>
      </w:pPr>
      <w:r w:rsidRPr="006A387D">
        <w:rPr>
          <w:rFonts w:ascii="Lustria" w:hAnsi="Lustria"/>
          <w:i/>
        </w:rPr>
        <w:t>Suggested layout:</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&lt;</w:t>
      </w:r>
      <w:r w:rsidRPr="006A387D">
        <w:rPr>
          <w:rFonts w:ascii="Lustria" w:hAnsi="Lustria"/>
          <w:i/>
        </w:rPr>
        <w:t>filename.zip</w:t>
      </w:r>
      <w:r w:rsidRPr="006A387D">
        <w:rPr>
          <w:rFonts w:ascii="Lustria" w:hAnsi="Lustria"/>
        </w:rPr>
        <w:t>&gt;</w:t>
      </w:r>
    </w:p>
    <w:p w:rsidR="00786679"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eastAsia="Lustria" w:hAnsi="Lustria" w:cs="Lustria"/>
        </w:rPr>
      </w:pPr>
      <w:r>
        <w:rPr>
          <w:rFonts w:ascii="Lustria" w:eastAsia="Lustria" w:hAnsi="Lustria" w:cs="Lustria"/>
        </w:rPr>
        <w:tab/>
      </w:r>
      <w:r>
        <w:rPr>
          <w:rFonts w:ascii="Lustria" w:eastAsia="Lustria" w:hAnsi="Lustria" w:cs="Lustria"/>
          <w:b/>
        </w:rPr>
        <w:t>managed</w:t>
      </w:r>
      <w:r>
        <w:rPr>
          <w:rFonts w:ascii="Lustria" w:eastAsia="Lustria" w:hAnsi="Lustria" w:cs="Lustria"/>
        </w:rPr>
        <w:tab/>
      </w:r>
      <w:r>
        <w:rPr>
          <w:rFonts w:ascii="Lustria" w:eastAsia="Lustria" w:hAnsi="Lustria" w:cs="Lustria"/>
        </w:rPr>
        <w:tab/>
      </w:r>
      <w:r>
        <w:rPr>
          <w:rFonts w:ascii="Lustria" w:eastAsia="Lustria" w:hAnsi="Lustria" w:cs="Lustria"/>
        </w:rPr>
        <w:tab/>
      </w:r>
      <w:r>
        <w:rPr>
          <w:rFonts w:ascii="Lustria" w:eastAsia="Lustria" w:hAnsi="Lustria" w:cs="Lustria"/>
        </w:rPr>
        <w:tab/>
        <w:t>(stream)</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Pr>
          <w:rFonts w:ascii="Lustria" w:eastAsia="Lustria" w:hAnsi="Lustria" w:cs="Lustria"/>
        </w:rPr>
        <w:tab/>
      </w:r>
      <w:r>
        <w:rPr>
          <w:rFonts w:ascii="Lustria" w:eastAsia="Lustria" w:hAnsi="Lustria" w:cs="Lustria"/>
        </w:rPr>
        <w:tab/>
        <w:t>&lt;</w:t>
      </w:r>
      <w:r w:rsidRPr="006A387D">
        <w:rPr>
          <w:rFonts w:ascii="Lustria" w:hAnsi="Lustria"/>
          <w:i/>
        </w:rPr>
        <w:t>managed</w:t>
      </w:r>
      <w:r w:rsidRPr="006A387D">
        <w:rPr>
          <w:rFonts w:ascii="Lustria" w:hAnsi="Lustria"/>
        </w:rPr>
        <w:t xml:space="preserve"> </w:t>
      </w:r>
      <w:r w:rsidRPr="006A387D">
        <w:rPr>
          <w:rFonts w:ascii="Lustria" w:hAnsi="Lustria"/>
          <w:i/>
        </w:rPr>
        <w:t>file</w:t>
      </w:r>
      <w:r>
        <w:rPr>
          <w:rFonts w:ascii="Lustria" w:eastAsia="Lustria" w:hAnsi="Lustria" w:cs="Lustria"/>
        </w:rPr>
        <w:t>&gt;</w:t>
      </w:r>
    </w:p>
    <w:p w:rsidR="00786679"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eastAsia="Lustria" w:hAnsi="Lustria" w:cs="Lustria"/>
        </w:rPr>
      </w:pPr>
      <w:r>
        <w:rPr>
          <w:rFonts w:ascii="Lustria" w:eastAsia="Lustria" w:hAnsi="Lustria" w:cs="Lustria"/>
        </w:rPr>
        <w:tab/>
      </w:r>
      <w:r>
        <w:rPr>
          <w:rFonts w:ascii="Lustria" w:eastAsia="Lustria" w:hAnsi="Lustria" w:cs="Lustria"/>
          <w:b/>
        </w:rPr>
        <w:t>analysis</w:t>
      </w:r>
      <w:r>
        <w:rPr>
          <w:rFonts w:ascii="Lustria" w:eastAsia="Lustria" w:hAnsi="Lustria" w:cs="Lustria"/>
        </w:rPr>
        <w:tab/>
      </w:r>
      <w:r>
        <w:rPr>
          <w:rFonts w:ascii="Lustria" w:eastAsia="Lustria" w:hAnsi="Lustria" w:cs="Lustria"/>
        </w:rPr>
        <w:tab/>
      </w:r>
      <w:r>
        <w:rPr>
          <w:rFonts w:ascii="Lustria" w:eastAsia="Lustria" w:hAnsi="Lustria" w:cs="Lustria"/>
        </w:rPr>
        <w:tab/>
      </w:r>
      <w:r>
        <w:rPr>
          <w:rFonts w:ascii="Lustria" w:eastAsia="Lustria" w:hAnsi="Lustria" w:cs="Lustria"/>
        </w:rPr>
        <w:tab/>
        <w:t>(stream)</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Pr>
          <w:rFonts w:ascii="Lustria" w:eastAsia="Lustria" w:hAnsi="Lustria" w:cs="Lustria"/>
        </w:rPr>
        <w:tab/>
      </w:r>
      <w:r>
        <w:rPr>
          <w:rFonts w:ascii="Lustria" w:eastAsia="Lustria" w:hAnsi="Lustria" w:cs="Lustria"/>
        </w:rPr>
        <w:tab/>
        <w:t>&lt;</w:t>
      </w:r>
      <w:r w:rsidRPr="006A387D">
        <w:rPr>
          <w:rFonts w:ascii="Lustria" w:hAnsi="Lustria"/>
          <w:i/>
        </w:rPr>
        <w:t>analysis file</w:t>
      </w:r>
      <w:r>
        <w:rPr>
          <w:rFonts w:ascii="Lustria" w:eastAsia="Lustria" w:hAnsi="Lustria" w:cs="Lustria"/>
        </w:rPr>
        <w:t>&gt;</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Pr>
          <w:rFonts w:ascii="Lustria" w:eastAsia="Lustria" w:hAnsi="Lustria" w:cs="Lustria"/>
          <w:b/>
        </w:rPr>
        <w:t>i</w:t>
      </w:r>
      <w:r w:rsidRPr="006A387D">
        <w:rPr>
          <w:rFonts w:ascii="Lustria" w:hAnsi="Lustria"/>
          <w:b/>
        </w:rPr>
        <w:t>mages</w:t>
      </w:r>
      <w:r w:rsidRPr="006A387D">
        <w:rPr>
          <w:rFonts w:ascii="Lustria" w:hAnsi="Lustria"/>
        </w:rPr>
        <w:tab/>
      </w:r>
      <w:r w:rsidRPr="006A387D">
        <w:rPr>
          <w:rFonts w:ascii="Lustria" w:hAnsi="Lustria"/>
        </w:rPr>
        <w:tab/>
      </w:r>
      <w:r w:rsidRPr="006A387D">
        <w:rPr>
          <w:rFonts w:ascii="Lustria" w:hAnsi="Lustria"/>
        </w:rPr>
        <w:tab/>
      </w:r>
      <w:r w:rsidRPr="006A387D">
        <w:rPr>
          <w:rFonts w:ascii="Lustria" w:hAnsi="Lustria"/>
        </w:rPr>
        <w:tab/>
      </w:r>
      <w:r w:rsidRPr="006A387D">
        <w:rPr>
          <w:rFonts w:ascii="Lustria" w:hAnsi="Lustria"/>
        </w:rPr>
        <w:tab/>
        <w:t>(directory)</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r>
      <w:r>
        <w:rPr>
          <w:rFonts w:ascii="Lustria" w:eastAsia="Lustria" w:hAnsi="Lustria" w:cs="Lustria"/>
        </w:rPr>
        <w:t>i</w:t>
      </w:r>
      <w:r w:rsidRPr="006A387D">
        <w:rPr>
          <w:rFonts w:ascii="Lustria" w:hAnsi="Lustria"/>
        </w:rPr>
        <w:t>mage1.bin</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t>…</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r>
      <w:r>
        <w:rPr>
          <w:rFonts w:ascii="Lustria" w:eastAsia="Lustria" w:hAnsi="Lustria" w:cs="Lustria"/>
        </w:rPr>
        <w:t>i</w:t>
      </w:r>
      <w:r w:rsidRPr="006A387D">
        <w:rPr>
          <w:rFonts w:ascii="Lustria" w:hAnsi="Lustria"/>
        </w:rPr>
        <w:t>mage</w:t>
      </w:r>
      <w:r w:rsidRPr="006A387D">
        <w:rPr>
          <w:rFonts w:ascii="Lustria" w:hAnsi="Lustria"/>
          <w:i/>
        </w:rPr>
        <w:t>N</w:t>
      </w:r>
      <w:r w:rsidRPr="006A387D">
        <w:rPr>
          <w:rFonts w:ascii="Lustria" w:hAnsi="Lustria"/>
        </w:rPr>
        <w:t>.bin</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Pr>
          <w:rFonts w:ascii="Lustria" w:eastAsia="Lustria" w:hAnsi="Lustria" w:cs="Lustria"/>
          <w:b/>
        </w:rPr>
        <w:t>t</w:t>
      </w:r>
      <w:r w:rsidRPr="006A387D">
        <w:rPr>
          <w:rFonts w:ascii="Lustria" w:hAnsi="Lustria"/>
          <w:b/>
        </w:rPr>
        <w:t>ext</w:t>
      </w:r>
      <w:r w:rsidRPr="006A387D">
        <w:rPr>
          <w:rFonts w:ascii="Lustria" w:hAnsi="Lustria"/>
        </w:rPr>
        <w:tab/>
      </w:r>
      <w:r w:rsidRPr="006A387D">
        <w:rPr>
          <w:rFonts w:ascii="Lustria" w:hAnsi="Lustria"/>
        </w:rPr>
        <w:tab/>
      </w:r>
      <w:r w:rsidRPr="006A387D">
        <w:rPr>
          <w:rFonts w:ascii="Lustria" w:hAnsi="Lustria"/>
        </w:rPr>
        <w:tab/>
      </w:r>
      <w:r w:rsidRPr="006A387D">
        <w:rPr>
          <w:rFonts w:ascii="Lustria" w:hAnsi="Lustria"/>
        </w:rPr>
        <w:tab/>
      </w:r>
      <w:r w:rsidRPr="006A387D">
        <w:rPr>
          <w:rFonts w:ascii="Lustria" w:hAnsi="Lustria"/>
        </w:rPr>
        <w:tab/>
        <w:t>(directory)</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t>textStream1.bin</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t>…</w:t>
      </w:r>
    </w:p>
    <w:p w:rsidR="00786679" w:rsidRPr="006A387D" w:rsidRDefault="007E3F8B" w:rsidP="00876288">
      <w:pPr>
        <w:pBdr>
          <w:top w:val="single" w:sz="4" w:space="1" w:color="000000"/>
          <w:left w:val="single" w:sz="4" w:space="4" w:color="000000"/>
          <w:bottom w:val="single" w:sz="4" w:space="1" w:color="000000"/>
          <w:right w:val="single" w:sz="4" w:space="4" w:color="000000"/>
        </w:pBdr>
        <w:spacing w:after="0" w:line="240" w:lineRule="auto"/>
        <w:rPr>
          <w:rFonts w:ascii="Lustria" w:hAnsi="Lustria"/>
        </w:rPr>
      </w:pPr>
      <w:r w:rsidRPr="006A387D">
        <w:rPr>
          <w:rFonts w:ascii="Lustria" w:hAnsi="Lustria"/>
        </w:rPr>
        <w:tab/>
      </w:r>
      <w:r w:rsidRPr="006A387D">
        <w:rPr>
          <w:rFonts w:ascii="Lustria" w:hAnsi="Lustria"/>
        </w:rPr>
        <w:tab/>
        <w:t>textStream</w:t>
      </w:r>
      <w:r w:rsidRPr="006A387D">
        <w:rPr>
          <w:rFonts w:ascii="Lustria" w:hAnsi="Lustria"/>
          <w:i/>
        </w:rPr>
        <w:t>N</w:t>
      </w:r>
      <w:r w:rsidRPr="006A387D">
        <w:rPr>
          <w:rFonts w:ascii="Lustria" w:hAnsi="Lustria"/>
        </w:rPr>
        <w:t>.bin</w:t>
      </w:r>
    </w:p>
    <w:p w:rsidR="00786679" w:rsidRDefault="007E3F8B" w:rsidP="00876288">
      <w:r>
        <w:tab/>
      </w:r>
    </w:p>
    <w:p w:rsidR="00786679" w:rsidRPr="006A387D" w:rsidRDefault="00786679" w:rsidP="00876288">
      <w:pPr>
        <w:rPr>
          <w:rFonts w:ascii="Carlito" w:hAnsi="Carlito"/>
          <w:color w:val="4F6228"/>
        </w:rPr>
      </w:pPr>
    </w:p>
    <w:p w:rsidR="00786679" w:rsidRPr="006A387D" w:rsidRDefault="00786679" w:rsidP="00876288">
      <w:pPr>
        <w:rPr>
          <w:rFonts w:ascii="Carlito" w:hAnsi="Carlito"/>
          <w:color w:val="4F6228"/>
        </w:rPr>
      </w:pP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-317499</wp:posOffset>
                </wp:positionH>
                <wp:positionV relativeFrom="paragraph">
                  <wp:posOffset>-444499</wp:posOffset>
                </wp:positionV>
                <wp:extent cx="5842000" cy="2870200"/>
                <wp:effectExtent l="0" t="0" r="0" b="0"/>
                <wp:wrapNone/>
                <wp:docPr id="89" name="Rectangle 89"/>
                <wp:cNvGraphicFramePr/>
                <a:graphic xmlns:a="http://schemas.openxmlformats.org/drawingml/2006/main">
                  <a:graphicData uri="http://schemas.microsoft.com/office/word/2010/wordprocessingShape">
                    <wps:wsp>
                      <wps:cNvSpPr/>
                      <wps:spPr>
                        <a:xfrm>
                          <a:off x="2427235" y="2346221"/>
                          <a:ext cx="5837528" cy="2867558"/>
                        </a:xfrm>
                        <a:prstGeom prst="rect">
                          <a:avLst/>
                        </a:prstGeom>
                        <a:noFill/>
                        <a:ln>
                          <a:noFill/>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89" o:spid="_x0000_s1026" style="position:absolute;margin-left:-25pt;margin-top:-35pt;width:460pt;height:22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" filled="f" stroked="f">
                <v:textbox inset="2.53958mm,2.53958mm,2.53958mm,2.53958mm">
                  <w:txbxContent>
                    <w:p w:rsidR="005D5A40" w:rsidRDefault="005D5A40">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2870200</wp:posOffset>
                </wp:positionH>
                <wp:positionV relativeFrom="paragraph">
                  <wp:posOffset>1663700</wp:posOffset>
                </wp:positionV>
                <wp:extent cx="927100" cy="279400"/>
                <wp:effectExtent l="0" t="0" r="0" b="0"/>
                <wp:wrapNone/>
                <wp:docPr id="82" name="Flowchart: Punched Tape 82"/>
                <wp:cNvGraphicFramePr/>
                <a:graphic xmlns:a="http://schemas.openxmlformats.org/drawingml/2006/main">
                  <a:graphicData uri="http://schemas.microsoft.com/office/word/2010/wordprocessingShape">
                    <wps:wsp>
                      <wps:cNvSpPr/>
                      <wps:spPr>
                        <a:xfrm>
                          <a:off x="4888800" y="3646650"/>
                          <a:ext cx="914400" cy="266700"/>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t>v</w:t>
                            </w:r>
                          </w:p>
                        </w:txbxContent>
                      </wps:txbx>
                      <wps:bodyPr lIns="91425" tIns="45700" rIns="91425" bIns="45700" anchor="ctr" anchorCtr="0"/>
                    </wps:wsp>
                  </a:graphicData>
                </a:graphic>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82" o:spid="_x0000_s1027" type="#_x0000_t122" style="position:absolute;margin-left:226pt;margin-top:131pt;width:73pt;height:2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" filled="f" strokecolor="#5b9bd5" strokeweight="1pt">
                <v:textbox inset="2.53958mm,1.2694mm,2.53958mm,1.2694mm">
                  <w:txbxContent>
                    <w:p w:rsidR="005D5A40" w:rsidRDefault="005D5A40">
                      <w:pPr>
                        <w:spacing w:line="275" w:lineRule="auto"/>
                        <w:jc w:val="center"/>
                        <w:textDirection w:val="btLr"/>
                      </w:pPr>
                      <w:r>
                        <w:t>v</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4445000</wp:posOffset>
                </wp:positionH>
                <wp:positionV relativeFrom="paragraph">
                  <wp:posOffset>279400</wp:posOffset>
                </wp:positionV>
                <wp:extent cx="901700" cy="736600"/>
                <wp:effectExtent l="0" t="0" r="0" b="0"/>
                <wp:wrapNone/>
                <wp:docPr id="71" name="Flowchart: Punched Tape 71"/>
                <wp:cNvGraphicFramePr/>
                <a:graphic xmlns:a="http://schemas.openxmlformats.org/drawingml/2006/main">
                  <a:graphicData uri="http://schemas.microsoft.com/office/word/2010/wordprocessingShape">
                    <wps:wsp>
                      <wps:cNvSpPr/>
                      <wps:spPr>
                        <a:xfrm>
                          <a:off x="4898325" y="3418050"/>
                          <a:ext cx="895349" cy="723900"/>
                        </a:xfrm>
                        <a:prstGeom prst="flowChartPunchedTape">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textDirection w:val="btLr"/>
                            </w:pPr>
                            <w:r>
                              <w:rPr>
                                <w:sz w:val="16"/>
                              </w:rPr>
                              <w:t>Interchange Zip File (.zip)</w:t>
                            </w:r>
                          </w:p>
                        </w:txbxContent>
                      </wps:txbx>
                      <wps:bodyPr lIns="91425" tIns="45700" rIns="91425" bIns="45700" anchor="ctr" anchorCtr="0"/>
                    </wps:wsp>
                  </a:graphicData>
                </a:graphic>
              </wp:anchor>
            </w:drawing>
          </mc:Choice>
          <mc:Fallback>
            <w:pict>
              <v:shape id="Flowchart: Punched Tape 71" o:spid="_x0000_s1028" type="#_x0000_t122" style="position:absolute;margin-left:350pt;margin-top:22pt;width:71pt;height:5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" filled="f" strokeweight="1pt">
                <v:textbox inset="2.53958mm,1.2694mm,2.53958mm,1.2694mm">
                  <w:txbxContent>
                    <w:p w:rsidR="005D5A40" w:rsidRDefault="005D5A40">
                      <w:pPr>
                        <w:spacing w:line="275" w:lineRule="auto"/>
                        <w:textDirection w:val="btLr"/>
                      </w:pPr>
                      <w:r>
                        <w:rPr>
                          <w:sz w:val="16"/>
                        </w:rPr>
                        <w:t>Interchange Zip File (.zip)</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1003300</wp:posOffset>
                </wp:positionH>
                <wp:positionV relativeFrom="paragraph">
                  <wp:posOffset>-253999</wp:posOffset>
                </wp:positionV>
                <wp:extent cx="3136900" cy="2425700"/>
                <wp:effectExtent l="0" t="0" r="0" b="0"/>
                <wp:wrapNone/>
                <wp:docPr id="26" name="Rectangle 26"/>
                <wp:cNvGraphicFramePr/>
                <a:graphic xmlns:a="http://schemas.openxmlformats.org/drawingml/2006/main">
                  <a:graphicData uri="http://schemas.microsoft.com/office/word/2010/wordprocessingShape">
                    <wps:wsp>
                      <wps:cNvSpPr/>
                      <wps:spPr>
                        <a:xfrm>
                          <a:off x="3783900" y="2569334"/>
                          <a:ext cx="3124199" cy="2421330"/>
                        </a:xfrm>
                        <a:prstGeom prst="rect">
                          <a:avLst/>
                        </a:prstGeom>
                        <a:noFill/>
                        <a:ln w="12700" cap="flat" cmpd="sng">
                          <a:solidFill>
                            <a:srgbClr val="42719B"/>
                          </a:solidFill>
                          <a:prstDash val="solid"/>
                          <a:miter/>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26" o:spid="_x0000_s1029" style="position:absolute;margin-left:79pt;margin-top:-20pt;width:247pt;height:19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" filled="f" strokecolor="#42719b" strokeweight="1pt">
                <v:textbox inset="2.53958mm,2.53958mm,2.53958mm,2.53958mm">
                  <w:txbxContent>
                    <w:p w:rsidR="005D5A40" w:rsidRDefault="005D5A40">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1968500</wp:posOffset>
                </wp:positionH>
                <wp:positionV relativeFrom="paragraph">
                  <wp:posOffset>165100</wp:posOffset>
                </wp:positionV>
                <wp:extent cx="660400" cy="406400"/>
                <wp:effectExtent l="0" t="0" r="0" b="0"/>
                <wp:wrapNone/>
                <wp:docPr id="131" name="Rectangle 131"/>
                <wp:cNvGraphicFramePr/>
                <a:graphic xmlns:a="http://schemas.openxmlformats.org/drawingml/2006/main">
                  <a:graphicData uri="http://schemas.microsoft.com/office/word/2010/wordprocessingShape">
                    <wps:wsp>
                      <wps:cNvSpPr/>
                      <wps:spPr>
                        <a:xfrm>
                          <a:off x="5022150" y="3579975"/>
                          <a:ext cx="647700" cy="400049"/>
                        </a:xfrm>
                        <a:prstGeom prst="rect">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Glasswall Cameras</w:t>
                            </w:r>
                          </w:p>
                        </w:txbxContent>
                      </wps:txbx>
                      <wps:bodyPr lIns="91425" tIns="45700" rIns="91425" bIns="45700" anchor="ctr" anchorCtr="0"/>
                    </wps:wsp>
                  </a:graphicData>
                </a:graphic>
              </wp:anchor>
            </w:drawing>
          </mc:Choice>
          <mc:Fallback>
            <w:pict>
              <v:rect id="Rectangle 131" o:spid="_x0000_s1030" style="position:absolute;margin-left:155pt;margin-top:13pt;width:52pt;height:3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" filled="f" strokecolor="#5b9bd5" strokeweight="1pt">
                <v:textbox inset="2.53958mm,1.2694mm,2.53958mm,1.2694mm">
                  <w:txbxContent>
                    <w:p w:rsidR="005D5A40" w:rsidRDefault="005D5A40">
                      <w:pPr>
                        <w:spacing w:line="275" w:lineRule="auto"/>
                        <w:jc w:val="center"/>
                        <w:textDirection w:val="btLr"/>
                      </w:pPr>
                      <w:r>
                        <w:rPr>
                          <w:sz w:val="12"/>
                        </w:rPr>
                        <w:t>Glasswall Cameras</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margin">
                  <wp:posOffset>2882900</wp:posOffset>
                </wp:positionH>
                <wp:positionV relativeFrom="paragraph">
                  <wp:posOffset>1117600</wp:posOffset>
                </wp:positionV>
                <wp:extent cx="927100" cy="279400"/>
                <wp:effectExtent l="0" t="0" r="0" b="0"/>
                <wp:wrapNone/>
                <wp:docPr id="8" name="Flowchart: Punched Tape 8"/>
                <wp:cNvGraphicFramePr/>
                <a:graphic xmlns:a="http://schemas.openxmlformats.org/drawingml/2006/main">
                  <a:graphicData uri="http://schemas.microsoft.com/office/word/2010/wordprocessingShape">
                    <wps:wsp>
                      <wps:cNvSpPr/>
                      <wps:spPr>
                        <a:xfrm>
                          <a:off x="4888800" y="3646650"/>
                          <a:ext cx="914400" cy="266700"/>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t>v</w:t>
                            </w:r>
                          </w:p>
                        </w:txbxContent>
                      </wps:txbx>
                      <wps:bodyPr lIns="91425" tIns="45700" rIns="91425" bIns="45700" anchor="ctr" anchorCtr="0"/>
                    </wps:wsp>
                  </a:graphicData>
                </a:graphic>
              </wp:anchor>
            </w:drawing>
          </mc:Choice>
          <mc:Fallback>
            <w:pict>
              <v:shape id="Flowchart: Punched Tape 8" o:spid="_x0000_s1031" type="#_x0000_t122" style="position:absolute;margin-left:227pt;margin-top:88pt;width:73pt;height:2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" filled="f" strokecolor="#5b9bd5" strokeweight="1pt">
                <v:textbox inset="2.53958mm,1.2694mm,2.53958mm,1.2694mm">
                  <w:txbxContent>
                    <w:p w:rsidR="005D5A40" w:rsidRDefault="005D5A40">
                      <w:pPr>
                        <w:spacing w:line="275" w:lineRule="auto"/>
                        <w:jc w:val="center"/>
                        <w:textDirection w:val="btLr"/>
                      </w:pPr>
                      <w:r>
                        <w:t>v</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margin">
                  <wp:posOffset>2895600</wp:posOffset>
                </wp:positionH>
                <wp:positionV relativeFrom="paragraph">
                  <wp:posOffset>1016000</wp:posOffset>
                </wp:positionV>
                <wp:extent cx="1041400" cy="304800"/>
                <wp:effectExtent l="0" t="0" r="0" b="0"/>
                <wp:wrapNone/>
                <wp:docPr id="114" name="Flowchart: Punched Tape 114"/>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solidFill>
                          <a:srgbClr val="FFFFFF"/>
                        </a:solid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Images</w:t>
                            </w:r>
                          </w:p>
                        </w:txbxContent>
                      </wps:txbx>
                      <wps:bodyPr lIns="91425" tIns="45700" rIns="91425" bIns="45700" anchor="ctr" anchorCtr="0"/>
                    </wps:wsp>
                  </a:graphicData>
                </a:graphic>
              </wp:anchor>
            </w:drawing>
          </mc:Choice>
          <mc:Fallback>
            <w:pict>
              <v:shape id="Flowchart: Punched Tape 114" o:spid="_x0000_s1032" type="#_x0000_t122" style="position:absolute;margin-left:228pt;margin-top:80pt;width:82pt;height:24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" strokecolor="#5b9bd5" strokeweight="1pt">
                <v:textbox inset="2.53958mm,1.2694mm,2.53958mm,1.2694mm">
                  <w:txbxContent>
                    <w:p w:rsidR="005D5A40" w:rsidRDefault="005D5A40">
                      <w:pPr>
                        <w:spacing w:line="275" w:lineRule="auto"/>
                        <w:jc w:val="center"/>
                        <w:textDirection w:val="btLr"/>
                      </w:pPr>
                      <w:r>
                        <w:rPr>
                          <w:sz w:val="12"/>
                        </w:rPr>
                        <w:t>Images</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2882900</wp:posOffset>
                </wp:positionH>
                <wp:positionV relativeFrom="paragraph">
                  <wp:posOffset>1562100</wp:posOffset>
                </wp:positionV>
                <wp:extent cx="1041400" cy="304800"/>
                <wp:effectExtent l="0" t="0" r="0" b="0"/>
                <wp:wrapNone/>
                <wp:docPr id="33" name="Flowchart: Punched Tape 33"/>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solidFill>
                          <a:srgbClr val="FFFFFF"/>
                        </a:solid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Text Streams (UTF-8)</w:t>
                            </w:r>
                          </w:p>
                        </w:txbxContent>
                      </wps:txbx>
                      <wps:bodyPr lIns="91425" tIns="45700" rIns="91425" bIns="45700" anchor="ctr" anchorCtr="0"/>
                    </wps:wsp>
                  </a:graphicData>
                </a:graphic>
              </wp:anchor>
            </w:drawing>
          </mc:Choice>
          <mc:Fallback>
            <w:pict>
              <v:shape id="Flowchart: Punched Tape 33" o:spid="_x0000_s1033" type="#_x0000_t122" style="position:absolute;margin-left:227pt;margin-top:123pt;width:82pt;height:2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" strokecolor="#5b9bd5" strokeweight="1pt">
                <v:textbox inset="2.53958mm,1.2694mm,2.53958mm,1.2694mm">
                  <w:txbxContent>
                    <w:p w:rsidR="005D5A40" w:rsidRDefault="005D5A40">
                      <w:pPr>
                        <w:spacing w:line="275" w:lineRule="auto"/>
                        <w:jc w:val="center"/>
                        <w:textDirection w:val="btLr"/>
                      </w:pPr>
                      <w:r>
                        <w:rPr>
                          <w:sz w:val="12"/>
                        </w:rPr>
                        <w:t>Text Streams (UTF-8)</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-126999</wp:posOffset>
                </wp:positionH>
                <wp:positionV relativeFrom="paragraph">
                  <wp:posOffset>0</wp:posOffset>
                </wp:positionV>
                <wp:extent cx="863600" cy="736600"/>
                <wp:effectExtent l="0" t="0" r="0" b="0"/>
                <wp:wrapNone/>
                <wp:docPr id="62" name="Flowchart: Punched Tape 62"/>
                <wp:cNvGraphicFramePr/>
                <a:graphic xmlns:a="http://schemas.openxmlformats.org/drawingml/2006/main">
                  <a:graphicData uri="http://schemas.microsoft.com/office/word/2010/wordprocessingShape">
                    <wps:wsp>
                      <wps:cNvSpPr/>
                      <wps:spPr>
                        <a:xfrm>
                          <a:off x="4917375" y="3418050"/>
                          <a:ext cx="857250" cy="723900"/>
                        </a:xfrm>
                        <a:prstGeom prst="flowChartPunchedTape">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textDirection w:val="btLr"/>
                            </w:pPr>
                            <w:r>
                              <w:rPr>
                                <w:sz w:val="14"/>
                              </w:rPr>
                              <w:t>Source File (PDF or Office file)</w:t>
                            </w:r>
                          </w:p>
                        </w:txbxContent>
                      </wps:txbx>
                      <wps:bodyPr lIns="91425" tIns="45700" rIns="91425" bIns="45700" anchor="ctr" anchorCtr="0"/>
                    </wps:wsp>
                  </a:graphicData>
                </a:graphic>
              </wp:anchor>
            </w:drawing>
          </mc:Choice>
          <mc:Fallback>
            <w:pict>
              <v:shape id="Flowchart: Punched Tape 62" o:spid="_x0000_s1034" type="#_x0000_t122" style="position:absolute;margin-left:-10pt;margin-top:0;width:68pt;height:5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" filled="f" strokeweight="1pt">
                <v:textbox inset="2.53958mm,1.2694mm,2.53958mm,1.2694mm">
                  <w:txbxContent>
                    <w:p w:rsidR="005D5A40" w:rsidRDefault="005D5A40">
                      <w:pPr>
                        <w:spacing w:line="275" w:lineRule="auto"/>
                        <w:textDirection w:val="btLr"/>
                      </w:pPr>
                      <w:r>
                        <w:rPr>
                          <w:sz w:val="14"/>
                        </w:rPr>
                        <w:t>Source File (PDF or Office file)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4394200</wp:posOffset>
                </wp:positionH>
                <wp:positionV relativeFrom="paragraph">
                  <wp:posOffset>1460500</wp:posOffset>
                </wp:positionV>
                <wp:extent cx="927100" cy="444500"/>
                <wp:effectExtent l="0" t="0" r="0" b="0"/>
                <wp:wrapNone/>
                <wp:docPr id="146" name="Flowchart: Predefined Process 146"/>
                <wp:cNvGraphicFramePr/>
                <a:graphic xmlns:a="http://schemas.openxmlformats.org/drawingml/2006/main">
                  <a:graphicData uri="http://schemas.microsoft.com/office/word/2010/wordprocessingShape">
                    <wps:wsp>
                      <wps:cNvSpPr/>
                      <wps:spPr>
                        <a:xfrm>
                          <a:off x="4888800" y="3560925"/>
                          <a:ext cx="914400" cy="438150"/>
                        </a:xfrm>
                        <a:prstGeom prst="flowChartPredefinedProcess">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jc w:val="center"/>
                              <w:textDirection w:val="btLr"/>
                            </w:pPr>
                            <w:r>
                              <w:rPr>
                                <w:sz w:val="16"/>
                              </w:rPr>
                              <w:t>CDS Solution</w:t>
                            </w:r>
                          </w:p>
                        </w:txbxContent>
                      </wps:txbx>
                      <wps:bodyPr lIns="91425" tIns="45700" rIns="91425" bIns="45700" anchor="ctr" anchorCtr="0"/>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46" o:spid="_x0000_s1035" type="#_x0000_t112" style="position:absolute;margin-left:346pt;margin-top:115pt;width:73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" filled="f" strokeweight="1pt">
                <v:textbox inset="2.53958mm,1.2694mm,2.53958mm,1.2694mm">
                  <w:txbxContent>
                    <w:p w:rsidR="005D5A40" w:rsidRDefault="005D5A40">
                      <w:pPr>
                        <w:spacing w:line="275" w:lineRule="auto"/>
                        <w:jc w:val="center"/>
                        <w:textDirection w:val="btLr"/>
                      </w:pPr>
                      <w:r>
                        <w:rPr>
                          <w:sz w:val="16"/>
                        </w:rPr>
                        <w:t>CDS Solution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1155700</wp:posOffset>
                </wp:positionH>
                <wp:positionV relativeFrom="paragraph">
                  <wp:posOffset>165100</wp:posOffset>
                </wp:positionV>
                <wp:extent cx="660400" cy="406400"/>
                <wp:effectExtent l="0" t="0" r="0" b="0"/>
                <wp:wrapNone/>
                <wp:docPr id="134" name="Rectangle 134"/>
                <wp:cNvGraphicFramePr/>
                <a:graphic xmlns:a="http://schemas.openxmlformats.org/drawingml/2006/main">
                  <a:graphicData uri="http://schemas.microsoft.com/office/word/2010/wordprocessingShape">
                    <wps:wsp>
                      <wps:cNvSpPr/>
                      <wps:spPr>
                        <a:xfrm>
                          <a:off x="5022150" y="3579975"/>
                          <a:ext cx="647700" cy="400049"/>
                        </a:xfrm>
                        <a:prstGeom prst="rect">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textDirection w:val="btLr"/>
                            </w:pPr>
                            <w:r>
                              <w:rPr>
                                <w:sz w:val="12"/>
                              </w:rPr>
                              <w:t xml:space="preserve">Export API Function </w:t>
                            </w:r>
                          </w:p>
                        </w:txbxContent>
                      </wps:txbx>
                      <wps:bodyPr lIns="91425" tIns="45700" rIns="91425" bIns="45700" anchor="ctr" anchorCtr="0"/>
                    </wps:wsp>
                  </a:graphicData>
                </a:graphic>
              </wp:anchor>
            </w:drawing>
          </mc:Choice>
          <mc:Fallback>
            <w:pict>
              <v:rect id="Rectangle 134" o:spid="_x0000_s1036" style="position:absolute;margin-left:91pt;margin-top:13pt;width:52pt;height:3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" filled="f" strokecolor="#5b9bd5" strokeweight="1pt">
                <v:textbox inset="2.53958mm,1.2694mm,2.53958mm,1.2694mm">
                  <w:txbxContent>
                    <w:p w:rsidR="005D5A40" w:rsidRDefault="005D5A40">
                      <w:pPr>
                        <w:spacing w:line="275" w:lineRule="auto"/>
                        <w:textDirection w:val="btLr"/>
                      </w:pPr>
                      <w:r>
                        <w:rPr>
                          <w:sz w:val="12"/>
                        </w:rPr>
                        <w:t xml:space="preserve">Export API Function </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margin">
                  <wp:posOffset>736600</wp:posOffset>
                </wp:positionH>
                <wp:positionV relativeFrom="paragraph">
                  <wp:posOffset>368300</wp:posOffset>
                </wp:positionV>
                <wp:extent cx="419100" cy="25400"/>
                <wp:effectExtent l="0" t="0" r="0" b="0"/>
                <wp:wrapNone/>
                <wp:docPr id="110" name="Straight Arrow Connector 110"/>
                <wp:cNvGraphicFramePr/>
                <a:graphic xmlns:a="http://schemas.openxmlformats.org/drawingml/2006/main">
                  <a:graphicData uri="http://schemas.microsoft.com/office/word/2010/wordprocessingShape">
                    <wps:wsp>
                      <wps:cNvCnPr/>
                      <wps:spPr>
                        <a:xfrm>
                          <a:off x="5131687" y="3780000"/>
                          <a:ext cx="428625"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type w14:anchorId="52CFD914" id="_x0000_t32" coordsize="21600,21600" o:spt="32" o:oned="t" path="m,l21600,21600e" filled="f">
                <v:path arrowok="t" fillok="f" o:connecttype="none"/>
                <o:lock v:ext="edit" shapetype="t"/>
              </v:shapetype>
              <v:shape id="Straight Arrow Connector 110" o:spid="_x0000_s1026" type="#_x0000_t32" style="position:absolute;margin-left:58pt;margin-top:29pt;width:33pt;height:2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">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margin">
                  <wp:posOffset>2641600</wp:posOffset>
                </wp:positionH>
                <wp:positionV relativeFrom="paragraph">
                  <wp:posOffset>279400</wp:posOffset>
                </wp:positionV>
                <wp:extent cx="215900" cy="25400"/>
                <wp:effectExtent l="0" t="0" r="0" b="0"/>
                <wp:wrapNone/>
                <wp:docPr id="81" name="Straight Arrow Connector 81"/>
                <wp:cNvGraphicFramePr/>
                <a:graphic xmlns:a="http://schemas.openxmlformats.org/drawingml/2006/main">
                  <a:graphicData uri="http://schemas.microsoft.com/office/word/2010/wordprocessingShape">
                    <wps:wsp>
                      <wps:cNvCnPr/>
                      <wps:spPr>
                        <a:xfrm>
                          <a:off x="5236462" y="3780000"/>
                          <a:ext cx="219075" cy="0"/>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0CA9BA65" id="Straight Arrow Connector 81" o:spid="_x0000_s1026" type="#_x0000_t32" style="position:absolute;margin-left:208pt;margin-top:22pt;width:17pt;height:2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margin">
                  <wp:posOffset>1828800</wp:posOffset>
                </wp:positionH>
                <wp:positionV relativeFrom="paragraph">
                  <wp:posOffset>368300</wp:posOffset>
                </wp:positionV>
                <wp:extent cx="152400" cy="25400"/>
                <wp:effectExtent l="0" t="0" r="0" b="0"/>
                <wp:wrapNone/>
                <wp:docPr id="113" name="Straight Arrow Connector 113"/>
                <wp:cNvGraphicFramePr/>
                <a:graphic xmlns:a="http://schemas.openxmlformats.org/drawingml/2006/main">
                  <a:graphicData uri="http://schemas.microsoft.com/office/word/2010/wordprocessingShape">
                    <wps:wsp>
                      <wps:cNvCnPr/>
                      <wps:spPr>
                        <a:xfrm>
                          <a:off x="5269800" y="3775237"/>
                          <a:ext cx="152399" cy="9524"/>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B65FF9C" id="Straight Arrow Connector 113" o:spid="_x0000_s1026" type="#_x0000_t32" style="position:absolute;margin-left:2in;margin-top:29pt;width:12pt;height:2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margin">
                  <wp:posOffset>3898900</wp:posOffset>
                </wp:positionH>
                <wp:positionV relativeFrom="paragraph">
                  <wp:posOffset>279400</wp:posOffset>
                </wp:positionV>
                <wp:extent cx="533400" cy="266700"/>
                <wp:effectExtent l="0" t="0" r="0" b="0"/>
                <wp:wrapNone/>
                <wp:docPr id="74" name="Straight Arrow Connector 74"/>
                <wp:cNvGraphicFramePr/>
                <a:graphic xmlns:a="http://schemas.openxmlformats.org/drawingml/2006/main">
                  <a:graphicData uri="http://schemas.microsoft.com/office/word/2010/wordprocessingShape">
                    <wps:wsp>
                      <wps:cNvCnPr/>
                      <wps:spPr>
                        <a:xfrm>
                          <a:off x="5084062" y="3651412"/>
                          <a:ext cx="523874" cy="25717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D2E83CF" id="Straight Arrow Connector 74" o:spid="_x0000_s1026" type="#_x0000_t32" style="position:absolute;margin-left:307pt;margin-top:22pt;width:42pt;height:21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margin">
                  <wp:posOffset>3924300</wp:posOffset>
                </wp:positionH>
                <wp:positionV relativeFrom="paragraph">
                  <wp:posOffset>635000</wp:posOffset>
                </wp:positionV>
                <wp:extent cx="495300" cy="76200"/>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5098350" y="3741900"/>
                          <a:ext cx="495299" cy="76199"/>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5422F66" id="Straight Arrow Connector 56" o:spid="_x0000_s1026" type="#_x0000_t32" style="position:absolute;margin-left:309pt;margin-top:50pt;width:39pt;height:6pt;rotation:180;flip:x;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margin">
                  <wp:posOffset>3937000</wp:posOffset>
                </wp:positionH>
                <wp:positionV relativeFrom="paragraph">
                  <wp:posOffset>774700</wp:posOffset>
                </wp:positionV>
                <wp:extent cx="508000" cy="368300"/>
                <wp:effectExtent l="0" t="0" r="0" b="0"/>
                <wp:wrapNone/>
                <wp:docPr id="132" name="Straight Arrow Connector 132"/>
                <wp:cNvGraphicFramePr/>
                <a:graphic xmlns:a="http://schemas.openxmlformats.org/drawingml/2006/main">
                  <a:graphicData uri="http://schemas.microsoft.com/office/word/2010/wordprocessingShape">
                    <wps:wsp>
                      <wps:cNvCnPr/>
                      <wps:spPr>
                        <a:xfrm rot="10800000" flipH="1">
                          <a:off x="5093587" y="3599024"/>
                          <a:ext cx="504824" cy="361950"/>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07A2B3C0" id="Straight Arrow Connector 132" o:spid="_x0000_s1026" type="#_x0000_t32" style="position:absolute;margin-left:310pt;margin-top:61pt;width:40pt;height:29pt;rotation:180;flip:x;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margin">
                  <wp:posOffset>3924300</wp:posOffset>
                </wp:positionH>
                <wp:positionV relativeFrom="paragraph">
                  <wp:posOffset>927100</wp:posOffset>
                </wp:positionV>
                <wp:extent cx="495300" cy="8001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5103112" y="3379950"/>
                          <a:ext cx="485775" cy="800099"/>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31D8C759" id="Straight Arrow Connector 112" o:spid="_x0000_s1026" type="#_x0000_t32" style="position:absolute;margin-left:309pt;margin-top:73pt;width:39pt;height:63pt;rotation:180;flip:x;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margin">
                  <wp:posOffset>4813300</wp:posOffset>
                </wp:positionH>
                <wp:positionV relativeFrom="paragraph">
                  <wp:posOffset>1016000</wp:posOffset>
                </wp:positionV>
                <wp:extent cx="25400" cy="419100"/>
                <wp:effectExtent l="0" t="0" r="0" b="0"/>
                <wp:wrapNone/>
                <wp:docPr id="14" name="Straight Arrow Connector 14"/>
                <wp:cNvGraphicFramePr/>
                <a:graphic xmlns:a="http://schemas.openxmlformats.org/drawingml/2006/main">
                  <a:graphicData uri="http://schemas.microsoft.com/office/word/2010/wordprocessingShape">
                    <wps:wsp>
                      <wps:cNvCnPr/>
                      <wps:spPr>
                        <a:xfrm>
                          <a:off x="5341237" y="3570450"/>
                          <a:ext cx="9524" cy="419099"/>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B2B08D4" id="Straight Arrow Connector 14" o:spid="_x0000_s1026" type="#_x0000_t32" style="position:absolute;margin-left:379pt;margin-top:80pt;width:2pt;height:33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">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margin">
                  <wp:posOffset>2857500</wp:posOffset>
                </wp:positionH>
                <wp:positionV relativeFrom="paragraph">
                  <wp:posOffset>127000</wp:posOffset>
                </wp:positionV>
                <wp:extent cx="1041400" cy="304800"/>
                <wp:effectExtent l="0" t="0" r="0" b="0"/>
                <wp:wrapNone/>
                <wp:docPr id="50" name="Flowchart: Punched Tape 50"/>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Regenerated File</w:t>
                            </w:r>
                          </w:p>
                        </w:txbxContent>
                      </wps:txbx>
                      <wps:bodyPr lIns="91425" tIns="45700" rIns="91425" bIns="45700" anchor="ctr" anchorCtr="0"/>
                    </wps:wsp>
                  </a:graphicData>
                </a:graphic>
              </wp:anchor>
            </w:drawing>
          </mc:Choice>
          <mc:Fallback>
            <w:pict>
              <v:shape id="Flowchart: Punched Tape 50" o:spid="_x0000_s1037" type="#_x0000_t122" style="position:absolute;margin-left:225pt;margin-top:10pt;width:82pt;height:2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" filled="f" strokecolor="#5b9bd5" strokeweight="1pt">
                <v:textbox inset="2.53958mm,1.2694mm,2.53958mm,1.2694mm">
                  <w:txbxContent>
                    <w:p w:rsidR="005D5A40" w:rsidRDefault="005D5A40">
                      <w:pPr>
                        <w:spacing w:line="275" w:lineRule="auto"/>
                        <w:jc w:val="center"/>
                        <w:textDirection w:val="btLr"/>
                      </w:pPr>
                      <w:r>
                        <w:rPr>
                          <w:sz w:val="12"/>
                        </w:rPr>
                        <w:t>Regenerated File</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margin">
                  <wp:posOffset>1320800</wp:posOffset>
                </wp:positionH>
                <wp:positionV relativeFrom="paragraph">
                  <wp:posOffset>-228599</wp:posOffset>
                </wp:positionV>
                <wp:extent cx="1181100" cy="304800"/>
                <wp:effectExtent l="0" t="0" r="0" b="0"/>
                <wp:wrapNone/>
                <wp:docPr id="105" name="Rectangle 105"/>
                <wp:cNvGraphicFramePr/>
                <a:graphic xmlns:a="http://schemas.openxmlformats.org/drawingml/2006/main">
                  <a:graphicData uri="http://schemas.microsoft.com/office/word/2010/wordprocessingShape">
                    <wps:wsp>
                      <wps:cNvSpPr/>
                      <wps:spPr>
                        <a:xfrm>
                          <a:off x="4757126" y="3630039"/>
                          <a:ext cx="1177746" cy="299923"/>
                        </a:xfrm>
                        <a:prstGeom prst="rect">
                          <a:avLst/>
                        </a:prstGeom>
                        <a:noFill/>
                        <a:ln>
                          <a:noFill/>
                        </a:ln>
                      </wps:spPr>
                      <wps:txbx>
                        <w:txbxContent>
                          <w:p w:rsidR="005D5A40" w:rsidRDefault="005D5A40">
                            <w:pPr>
                              <w:spacing w:line="275" w:lineRule="auto"/>
                              <w:jc w:val="center"/>
                              <w:textDirection w:val="btLr"/>
                            </w:pPr>
                            <w:r>
                              <w:rPr>
                                <w:b/>
                                <w:sz w:val="12"/>
                              </w:rPr>
                              <w:t>First Pass of Glasswall (Deconstruct File)</w:t>
                            </w:r>
                          </w:p>
                        </w:txbxContent>
                      </wps:txbx>
                      <wps:bodyPr lIns="91425" tIns="45700" rIns="91425" bIns="45700" anchor="ctr" anchorCtr="0"/>
                    </wps:wsp>
                  </a:graphicData>
                </a:graphic>
              </wp:anchor>
            </w:drawing>
          </mc:Choice>
          <mc:Fallback>
            <w:pict>
              <v:rect id="Rectangle 105" o:spid="_x0000_s1038" style="position:absolute;margin-left:104pt;margin-top:-18pt;width:93pt;height:24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" filled="f" stroked="f">
                <v:textbox inset="2.53958mm,1.2694mm,2.53958mm,1.2694mm">
                  <w:txbxContent>
                    <w:p w:rsidR="005D5A40" w:rsidRDefault="005D5A40">
                      <w:pPr>
                        <w:spacing w:line="275" w:lineRule="auto"/>
                        <w:jc w:val="center"/>
                        <w:textDirection w:val="btLr"/>
                      </w:pPr>
                      <w:r>
                        <w:rPr>
                          <w:b/>
                          <w:sz w:val="12"/>
                        </w:rPr>
                        <w:t>First Pass of Glasswall (Deconstruct File)</w:t>
                      </w:r>
                    </w:p>
                  </w:txbxContent>
                </v:textbox>
                <w10:wrap anchorx="margin"/>
              </v:rect>
            </w:pict>
          </mc:Fallback>
        </mc:AlternateContent>
      </w:r>
    </w:p>
    <w:p w:rsidR="00786679" w:rsidRDefault="00786679" w:rsidP="00876288">
      <w:pPr>
        <w:spacing w:after="0" w:line="240" w:lineRule="auto"/>
        <w:rPr>
          <w:rFonts w:ascii="Times New Roman" w:eastAsia="Times New Roman" w:hAnsi="Times New Roman" w:cs="Times New Roman"/>
          <w:sz w:val="24"/>
          <w:szCs w:val="24"/>
        </w:rPr>
      </w:pP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9744" behindDoc="0" locked="0" layoutInCell="1" hidden="0" allowOverlap="1">
                <wp:simplePos x="0" y="0"/>
                <wp:positionH relativeFrom="margin">
                  <wp:posOffset>2628900</wp:posOffset>
                </wp:positionH>
                <wp:positionV relativeFrom="paragraph">
                  <wp:posOffset>12700</wp:posOffset>
                </wp:positionV>
                <wp:extent cx="241300" cy="330200"/>
                <wp:effectExtent l="0" t="0" r="0" b="0"/>
                <wp:wrapNone/>
                <wp:docPr id="118" name="Straight Arrow Connector 118"/>
                <wp:cNvGraphicFramePr/>
                <a:graphic xmlns:a="http://schemas.openxmlformats.org/drawingml/2006/main">
                  <a:graphicData uri="http://schemas.microsoft.com/office/word/2010/wordprocessingShape">
                    <wps:wsp>
                      <wps:cNvCnPr/>
                      <wps:spPr>
                        <a:xfrm>
                          <a:off x="5226042" y="3614775"/>
                          <a:ext cx="239917" cy="330450"/>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0538B5D9" id="Straight Arrow Connector 118" o:spid="_x0000_s1026" type="#_x0000_t32" style="position:absolute;margin-left:207pt;margin-top:1pt;width:19pt;height:26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" strokecolor="#5b9bd5">
                <v:stroke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0768" behindDoc="0" locked="0" layoutInCell="1" hidden="0" allowOverlap="1">
                <wp:simplePos x="0" y="0"/>
                <wp:positionH relativeFrom="margin">
                  <wp:posOffset>2882900</wp:posOffset>
                </wp:positionH>
                <wp:positionV relativeFrom="paragraph">
                  <wp:posOffset>0</wp:posOffset>
                </wp:positionV>
                <wp:extent cx="1041400" cy="393700"/>
                <wp:effectExtent l="0" t="0" r="0" b="0"/>
                <wp:wrapNone/>
                <wp:docPr id="159" name="Flowchart: Punched Tape 159"/>
                <wp:cNvGraphicFramePr/>
                <a:graphic xmlns:a="http://schemas.openxmlformats.org/drawingml/2006/main">
                  <a:graphicData uri="http://schemas.microsoft.com/office/word/2010/wordprocessingShape">
                    <wps:wsp>
                      <wps:cNvSpPr/>
                      <wps:spPr>
                        <a:xfrm>
                          <a:off x="4831650" y="3585373"/>
                          <a:ext cx="1028699" cy="389255"/>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0"/>
                              </w:rPr>
                              <w:t>Analysis Report</w:t>
                            </w:r>
                          </w:p>
                          <w:p w:rsidR="005D5A40" w:rsidRDefault="005D5A40">
                            <w:pPr>
                              <w:spacing w:line="275" w:lineRule="auto"/>
                              <w:jc w:val="center"/>
                              <w:textDirection w:val="btLr"/>
                            </w:pPr>
                            <w:r>
                              <w:rPr>
                                <w:sz w:val="10"/>
                              </w:rPr>
                              <w:t xml:space="preserve"> </w:t>
                            </w:r>
                          </w:p>
                          <w:p w:rsidR="005D5A40" w:rsidRDefault="005D5A40">
                            <w:pPr>
                              <w:spacing w:line="275" w:lineRule="auto"/>
                              <w:jc w:val="center"/>
                              <w:textDirection w:val="btLr"/>
                            </w:pPr>
                          </w:p>
                          <w:p w:rsidR="005D5A40" w:rsidRDefault="005D5A40">
                            <w:pPr>
                              <w:spacing w:line="275" w:lineRule="auto"/>
                              <w:jc w:val="center"/>
                              <w:textDirection w:val="btLr"/>
                            </w:pPr>
                            <w:r>
                              <w:rPr>
                                <w:sz w:val="10"/>
                              </w:rPr>
                              <w:t>(with deconstruction metadata)</w:t>
                            </w:r>
                          </w:p>
                        </w:txbxContent>
                      </wps:txbx>
                      <wps:bodyPr lIns="91425" tIns="45700" rIns="91425" bIns="45700" anchor="ctr" anchorCtr="0"/>
                    </wps:wsp>
                  </a:graphicData>
                </a:graphic>
              </wp:anchor>
            </w:drawing>
          </mc:Choice>
          <mc:Fallback>
            <w:pict>
              <v:shape id="Flowchart: Punched Tape 159" o:spid="_x0000_s1039" type="#_x0000_t122" style="position:absolute;margin-left:227pt;margin-top:0;width:82pt;height:3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" filled="f" strokecolor="#5b9bd5" strokeweight="1pt">
                <v:textbox inset="2.53958mm,1.2694mm,2.53958mm,1.2694mm">
                  <w:txbxContent>
                    <w:p w:rsidR="005D5A40" w:rsidRDefault="005D5A40">
                      <w:pPr>
                        <w:spacing w:line="275" w:lineRule="auto"/>
                        <w:jc w:val="center"/>
                        <w:textDirection w:val="btLr"/>
                      </w:pPr>
                      <w:r>
                        <w:rPr>
                          <w:sz w:val="10"/>
                        </w:rPr>
                        <w:t>Analysis Report</w:t>
                      </w:r>
                    </w:p>
                    <w:p w:rsidR="005D5A40" w:rsidRDefault="005D5A40">
                      <w:pPr>
                        <w:spacing w:line="275" w:lineRule="auto"/>
                        <w:jc w:val="center"/>
                        <w:textDirection w:val="btLr"/>
                      </w:pPr>
                      <w:r>
                        <w:rPr>
                          <w:sz w:val="10"/>
                        </w:rPr>
                        <w:t xml:space="preserve"> </w:t>
                      </w:r>
                    </w:p>
                    <w:p w:rsidR="005D5A40" w:rsidRDefault="005D5A40">
                      <w:pPr>
                        <w:spacing w:line="275" w:lineRule="auto"/>
                        <w:jc w:val="center"/>
                        <w:textDirection w:val="btLr"/>
                      </w:pPr>
                    </w:p>
                    <w:p w:rsidR="005D5A40" w:rsidRDefault="005D5A40">
                      <w:pPr>
                        <w:spacing w:line="275" w:lineRule="auto"/>
                        <w:jc w:val="center"/>
                        <w:textDirection w:val="btLr"/>
                      </w:pPr>
                      <w:r>
                        <w:rPr>
                          <w:sz w:val="10"/>
                        </w:rPr>
                        <w:t>(with deconstruction metadata)</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hidden="0" allowOverlap="1">
                <wp:simplePos x="0" y="0"/>
                <wp:positionH relativeFrom="margin">
                  <wp:posOffset>1943100</wp:posOffset>
                </wp:positionH>
                <wp:positionV relativeFrom="paragraph">
                  <wp:posOffset>38100</wp:posOffset>
                </wp:positionV>
                <wp:extent cx="368300" cy="647700"/>
                <wp:effectExtent l="0" t="0" r="0" b="0"/>
                <wp:wrapNone/>
                <wp:docPr id="111" name="Straight Arrow Connector 111"/>
                <wp:cNvGraphicFramePr/>
                <a:graphic xmlns:a="http://schemas.openxmlformats.org/drawingml/2006/main">
                  <a:graphicData uri="http://schemas.microsoft.com/office/word/2010/wordprocessingShape">
                    <wps:wsp>
                      <wps:cNvCnPr/>
                      <wps:spPr>
                        <a:xfrm flipH="1">
                          <a:off x="5164930" y="3458601"/>
                          <a:ext cx="362139" cy="642795"/>
                        </a:xfrm>
                        <a:prstGeom prst="straightConnector1">
                          <a:avLst/>
                        </a:prstGeom>
                        <a:noFill/>
                        <a:ln w="9525" cap="flat" cmpd="sng">
                          <a:solidFill>
                            <a:srgbClr val="5B9BD5"/>
                          </a:solidFill>
                          <a:prstDash val="solid"/>
                          <a:miter/>
                          <a:headEnd type="triangle" w="lg" len="lg"/>
                          <a:tailEnd type="triangle" w="lg" len="lg"/>
                        </a:ln>
                      </wps:spPr>
                      <wps:bodyPr/>
                    </wps:wsp>
                  </a:graphicData>
                </a:graphic>
              </wp:anchor>
            </w:drawing>
          </mc:Choice>
          <mc:Fallback>
            <w:pict>
              <v:shape w14:anchorId="075B4CAC" id="Straight Arrow Connector 111" o:spid="_x0000_s1026" type="#_x0000_t32" style="position:absolute;margin-left:153pt;margin-top:3pt;width:29pt;height:51pt;flip:x;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" strokecolor="#5b9bd5">
                <v:stroke startarrow="block" startarrowwidth="wide" startarrowlength="long"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2816" behindDoc="0" locked="0" layoutInCell="1" hidden="0" allowOverlap="1">
                <wp:simplePos x="0" y="0"/>
                <wp:positionH relativeFrom="margin">
                  <wp:posOffset>2120900</wp:posOffset>
                </wp:positionH>
                <wp:positionV relativeFrom="paragraph">
                  <wp:posOffset>152400</wp:posOffset>
                </wp:positionV>
                <wp:extent cx="749300" cy="431800"/>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4974901" y="3564980"/>
                          <a:ext cx="742195" cy="430040"/>
                        </a:xfrm>
                        <a:prstGeom prst="straightConnector1">
                          <a:avLst/>
                        </a:prstGeom>
                        <a:noFill/>
                        <a:ln w="9525" cap="flat" cmpd="sng">
                          <a:solidFill>
                            <a:srgbClr val="5B9BD5"/>
                          </a:solidFill>
                          <a:prstDash val="dash"/>
                          <a:miter/>
                          <a:headEnd type="none" w="med" len="med"/>
                          <a:tailEnd type="triangle" w="lg" len="lg"/>
                        </a:ln>
                      </wps:spPr>
                      <wps:bodyPr/>
                    </wps:wsp>
                  </a:graphicData>
                </a:graphic>
              </wp:anchor>
            </w:drawing>
          </mc:Choice>
          <mc:Fallback>
            <w:pict>
              <v:shape w14:anchorId="5DA060C5" id="Straight Arrow Connector 86" o:spid="_x0000_s1026" type="#_x0000_t32" style="position:absolute;margin-left:167pt;margin-top:12pt;width:59pt;height:34pt;rotation:180;flip:x;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" strokecolor="#5b9bd5">
                <v:stroke dashstyle="dash"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3840" behindDoc="0" locked="0" layoutInCell="1" hidden="0" allowOverlap="1">
                <wp:simplePos x="0" y="0"/>
                <wp:positionH relativeFrom="margin">
                  <wp:posOffset>2082800</wp:posOffset>
                </wp:positionH>
                <wp:positionV relativeFrom="paragraph">
                  <wp:posOffset>-88899</wp:posOffset>
                </wp:positionV>
                <wp:extent cx="571500" cy="444500"/>
                <wp:effectExtent l="0" t="0" r="0" b="0"/>
                <wp:wrapNone/>
                <wp:docPr id="160" name="Rectangle 160"/>
                <wp:cNvGraphicFramePr/>
                <a:graphic xmlns:a="http://schemas.openxmlformats.org/drawingml/2006/main">
                  <a:graphicData uri="http://schemas.microsoft.com/office/word/2010/wordprocessingShape">
                    <wps:wsp>
                      <wps:cNvSpPr/>
                      <wps:spPr>
                        <a:xfrm rot="-1904816">
                          <a:off x="5072421" y="3689876"/>
                          <a:ext cx="547155" cy="180245"/>
                        </a:xfrm>
                        <a:prstGeom prst="rect">
                          <a:avLst/>
                        </a:prstGeom>
                        <a:noFill/>
                        <a:ln>
                          <a:noFill/>
                        </a:ln>
                      </wps:spPr>
                      <wps:txbx>
                        <w:txbxContent>
                          <w:p w:rsidR="005D5A40" w:rsidRDefault="005D5A40">
                            <w:pPr>
                              <w:spacing w:line="275" w:lineRule="auto"/>
                              <w:jc w:val="center"/>
                              <w:textDirection w:val="btLr"/>
                            </w:pPr>
                            <w:r>
                              <w:rPr>
                                <w:sz w:val="12"/>
                              </w:rPr>
                              <w:t>Metadata</w:t>
                            </w:r>
                          </w:p>
                        </w:txbxContent>
                      </wps:txbx>
                      <wps:bodyPr lIns="91425" tIns="45700" rIns="91425" bIns="45700" anchor="ctr" anchorCtr="0"/>
                    </wps:wsp>
                  </a:graphicData>
                </a:graphic>
              </wp:anchor>
            </w:drawing>
          </mc:Choice>
          <mc:Fallback>
            <w:pict>
              <v:rect id="Rectangle 160" o:spid="_x0000_s1040" style="position:absolute;margin-left:164pt;margin-top:-7pt;width:45pt;height:35pt;rotation:-2080567fd;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" filled="f" stroked="f">
                <v:textbox inset="2.53958mm,1.2694mm,2.53958mm,1.2694mm">
                  <w:txbxContent>
                    <w:p w:rsidR="005D5A40" w:rsidRDefault="005D5A40">
                      <w:pPr>
                        <w:spacing w:line="275" w:lineRule="auto"/>
                        <w:jc w:val="center"/>
                        <w:textDirection w:val="btLr"/>
                      </w:pPr>
                      <w:r>
                        <w:rPr>
                          <w:sz w:val="12"/>
                        </w:rPr>
                        <w:t>Metadata</w:t>
                      </w:r>
                    </w:p>
                  </w:txbxContent>
                </v:textbox>
                <w10:wrap anchorx="margin"/>
              </v:rect>
            </w:pict>
          </mc:Fallback>
        </mc:AlternateContent>
      </w:r>
    </w:p>
    <w:p w:rsidR="00786679" w:rsidRDefault="00786679" w:rsidP="00876288">
      <w:pPr>
        <w:spacing w:after="0" w:line="240" w:lineRule="auto"/>
        <w:rPr>
          <w:rFonts w:ascii="Times New Roman" w:eastAsia="Times New Roman" w:hAnsi="Times New Roman" w:cs="Times New Roman"/>
          <w:sz w:val="24"/>
          <w:szCs w:val="24"/>
        </w:rPr>
      </w:pP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4864" behindDoc="0" locked="0" layoutInCell="1" hidden="0" allowOverlap="1">
                <wp:simplePos x="0" y="0"/>
                <wp:positionH relativeFrom="margin">
                  <wp:posOffset>1168400</wp:posOffset>
                </wp:positionH>
                <wp:positionV relativeFrom="paragraph">
                  <wp:posOffset>0</wp:posOffset>
                </wp:positionV>
                <wp:extent cx="1016000" cy="673100"/>
                <wp:effectExtent l="0" t="0" r="0" b="0"/>
                <wp:wrapNone/>
                <wp:docPr id="136" name="Can 136"/>
                <wp:cNvGraphicFramePr/>
                <a:graphic xmlns:a="http://schemas.openxmlformats.org/drawingml/2006/main">
                  <a:graphicData uri="http://schemas.microsoft.com/office/word/2010/wordprocessingShape">
                    <wps:wsp>
                      <wps:cNvSpPr/>
                      <wps:spPr>
                        <a:xfrm>
                          <a:off x="4840857" y="3447260"/>
                          <a:ext cx="1010284" cy="665480"/>
                        </a:xfrm>
                        <a:prstGeom prst="can">
                          <a:avLst>
                            <a:gd name="adj" fmla="val 25000"/>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Internal Tree (UCP or UCF)</w:t>
                            </w:r>
                          </w:p>
                        </w:txbxContent>
                      </wps:txbx>
                      <wps:bodyPr lIns="91425" tIns="45700" rIns="91425" bIns="45700" anchor="ctr" anchorCtr="0"/>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6" o:spid="_x0000_s1041" type="#_x0000_t22" style="position:absolute;margin-left:92pt;margin-top:0;width:80pt;height:53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" filled="f" strokecolor="#5b9bd5" strokeweight="1pt">
                <v:stroke joinstyle="miter"/>
                <v:textbox inset="2.53958mm,1.2694mm,2.53958mm,1.2694mm">
                  <w:txbxContent>
                    <w:p w:rsidR="005D5A40" w:rsidRDefault="005D5A40">
                      <w:pPr>
                        <w:spacing w:line="275" w:lineRule="auto"/>
                        <w:jc w:val="center"/>
                        <w:textDirection w:val="btLr"/>
                      </w:pPr>
                      <w:r>
                        <w:rPr>
                          <w:sz w:val="12"/>
                        </w:rPr>
                        <w:t>Internal Tree (UCP or UCF)</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hidden="0" allowOverlap="1">
                <wp:simplePos x="0" y="0"/>
                <wp:positionH relativeFrom="margin">
                  <wp:posOffset>2095500</wp:posOffset>
                </wp:positionH>
                <wp:positionV relativeFrom="paragraph">
                  <wp:posOffset>76200</wp:posOffset>
                </wp:positionV>
                <wp:extent cx="723900" cy="63500"/>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4983342" y="3748312"/>
                          <a:ext cx="725314" cy="63373"/>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4929CD91" id="Straight Arrow Connector 32" o:spid="_x0000_s1026" type="#_x0000_t32" style="position:absolute;margin-left:165pt;margin-top:6pt;width:57pt;height:5pt;rotation:180;flip:x;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" strokecolor="#5b9bd5">
                <v:stroke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6912" behindDoc="0" locked="0" layoutInCell="1" hidden="0" allowOverlap="1">
                <wp:simplePos x="0" y="0"/>
                <wp:positionH relativeFrom="margin">
                  <wp:posOffset>2082800</wp:posOffset>
                </wp:positionH>
                <wp:positionV relativeFrom="paragraph">
                  <wp:posOffset>76200</wp:posOffset>
                </wp:positionV>
                <wp:extent cx="698500" cy="254000"/>
                <wp:effectExtent l="0" t="0" r="0" b="0"/>
                <wp:wrapNone/>
                <wp:docPr id="80" name="Straight Arrow Connector 80"/>
                <wp:cNvGraphicFramePr/>
                <a:graphic xmlns:a="http://schemas.openxmlformats.org/drawingml/2006/main">
                  <a:graphicData uri="http://schemas.microsoft.com/office/word/2010/wordprocessingShape">
                    <wps:wsp>
                      <wps:cNvCnPr/>
                      <wps:spPr>
                        <a:xfrm>
                          <a:off x="4995744" y="3656835"/>
                          <a:ext cx="700511" cy="246330"/>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B4BBF10" id="Straight Arrow Connector 80" o:spid="_x0000_s1026" type="#_x0000_t32" style="position:absolute;margin-left:164pt;margin-top:6pt;width:55pt;height:20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" strokecolor="#5b9bd5">
                <v:stroke endarrow="block" endarrowwidth="wide" endarrowlength="long" joinstyle="miter"/>
                <w10:wrap anchorx="margin"/>
              </v:shape>
            </w:pict>
          </mc:Fallback>
        </mc:AlternateContent>
      </w:r>
    </w:p>
    <w:p w:rsidR="00786679" w:rsidRDefault="007E3F8B" w:rsidP="00876288">
      <w:pPr>
        <w:tabs>
          <w:tab w:val="left" w:pos="750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86679" w:rsidRDefault="00786679" w:rsidP="00876288"/>
    <w:p w:rsidR="00786679" w:rsidRDefault="00786679" w:rsidP="00876288"/>
    <w:p w:rsidR="00786679" w:rsidRPr="006A387D" w:rsidRDefault="007E3F8B" w:rsidP="00876288">
      <w:pPr>
        <w:rPr>
          <w:rFonts w:ascii="Cambria" w:hAnsi="Cambria"/>
          <w:color w:val="243F60"/>
        </w:rPr>
      </w:pPr>
      <w:r>
        <w:br w:type="page"/>
      </w:r>
    </w:p>
    <w:p w:rsidR="00786679" w:rsidRDefault="007E3F8B" w:rsidP="00876288">
      <w:pPr>
        <w:pStyle w:val="Heading6"/>
      </w:pPr>
      <w:r>
        <w:lastRenderedPageBreak/>
        <w:t>Second (Import) Phase</w:t>
      </w:r>
    </w:p>
    <w:p w:rsidR="00786679" w:rsidRDefault="007E3F8B" w:rsidP="00876288">
      <w:r>
        <w:t>Second phase, a call to the Import API function is made. The function will expect a Glasswall Import ‘.zip’ package back from CDS which we will use to recreate our internal document tree and then we will execute our file reconstruction phase from the tree to make new files containing our amendments and CDS’s amendments.</w:t>
      </w:r>
    </w:p>
    <w:p w:rsidR="00786679" w:rsidRDefault="00786679" w:rsidP="00876288">
      <w:pPr>
        <w:spacing w:after="0" w:line="240" w:lineRule="auto"/>
        <w:rPr>
          <w:rFonts w:ascii="Times New Roman" w:eastAsia="Times New Roman" w:hAnsi="Times New Roman" w:cs="Times New Roman"/>
          <w:sz w:val="24"/>
          <w:szCs w:val="24"/>
        </w:rPr>
      </w:pPr>
    </w:p>
    <w:p w:rsidR="00786679" w:rsidRDefault="00786679" w:rsidP="00876288">
      <w:pPr>
        <w:spacing w:after="0" w:line="240" w:lineRule="auto"/>
        <w:rPr>
          <w:rFonts w:ascii="Times New Roman" w:eastAsia="Times New Roman" w:hAnsi="Times New Roman" w:cs="Times New Roman"/>
          <w:sz w:val="24"/>
          <w:szCs w:val="24"/>
        </w:rPr>
      </w:pPr>
    </w:p>
    <w:p w:rsidR="00786679" w:rsidRDefault="007E3F8B" w:rsidP="00876288">
      <w:pPr>
        <w:tabs>
          <w:tab w:val="left" w:pos="471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mc:AlternateContent>
          <mc:Choice Requires="wps">
            <w:drawing>
              <wp:anchor distT="0" distB="0" distL="114300" distR="114300" simplePos="0" relativeHeight="251687936" behindDoc="0" locked="0" layoutInCell="1" hidden="0" allowOverlap="1">
                <wp:simplePos x="0" y="0"/>
                <wp:positionH relativeFrom="margin">
                  <wp:posOffset>-241299</wp:posOffset>
                </wp:positionH>
                <wp:positionV relativeFrom="paragraph">
                  <wp:posOffset>165100</wp:posOffset>
                </wp:positionV>
                <wp:extent cx="927100" cy="444500"/>
                <wp:effectExtent l="0" t="0" r="0" b="0"/>
                <wp:wrapNone/>
                <wp:docPr id="11" name="Flowchart: Predefined Process 11"/>
                <wp:cNvGraphicFramePr/>
                <a:graphic xmlns:a="http://schemas.openxmlformats.org/drawingml/2006/main">
                  <a:graphicData uri="http://schemas.microsoft.com/office/word/2010/wordprocessingShape">
                    <wps:wsp>
                      <wps:cNvSpPr/>
                      <wps:spPr>
                        <a:xfrm>
                          <a:off x="4888800" y="3560925"/>
                          <a:ext cx="914400" cy="438150"/>
                        </a:xfrm>
                        <a:prstGeom prst="flowChartPredefinedProcess">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jc w:val="center"/>
                              <w:textDirection w:val="btLr"/>
                            </w:pPr>
                            <w:r>
                              <w:rPr>
                                <w:sz w:val="16"/>
                              </w:rPr>
                              <w:t>CDS Solution</w:t>
                            </w:r>
                          </w:p>
                        </w:txbxContent>
                      </wps:txbx>
                      <wps:bodyPr lIns="91425" tIns="45700" rIns="91425" bIns="45700" anchor="ctr" anchorCtr="0"/>
                    </wps:wsp>
                  </a:graphicData>
                </a:graphic>
              </wp:anchor>
            </w:drawing>
          </mc:Choice>
          <mc:Fallback>
            <w:pict>
              <v:shape id="Flowchart: Predefined Process 11" o:spid="_x0000_s1042" type="#_x0000_t112" style="position:absolute;margin-left:-19pt;margin-top:13pt;width:73pt;height: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" filled="f" strokeweight="1pt">
                <v:textbox inset="2.53958mm,1.2694mm,2.53958mm,1.2694mm">
                  <w:txbxContent>
                    <w:p w:rsidR="005D5A40" w:rsidRDefault="005D5A40">
                      <w:pPr>
                        <w:spacing w:line="275" w:lineRule="auto"/>
                        <w:jc w:val="center"/>
                        <w:textDirection w:val="btLr"/>
                      </w:pPr>
                      <w:r>
                        <w:rPr>
                          <w:sz w:val="16"/>
                        </w:rPr>
                        <w:t>CDS Solution</w:t>
                      </w:r>
                    </w:p>
                  </w:txbxContent>
                </v:textbox>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8960" behindDoc="0" locked="0" layoutInCell="1" hidden="0" allowOverlap="1">
                <wp:simplePos x="0" y="0"/>
                <wp:positionH relativeFrom="margin">
                  <wp:posOffset>-317499</wp:posOffset>
                </wp:positionH>
                <wp:positionV relativeFrom="paragraph">
                  <wp:posOffset>-444499</wp:posOffset>
                </wp:positionV>
                <wp:extent cx="5842000" cy="2870200"/>
                <wp:effectExtent l="0" t="0" r="0" b="0"/>
                <wp:wrapNone/>
                <wp:docPr id="115" name="Rectangle 115"/>
                <wp:cNvGraphicFramePr/>
                <a:graphic xmlns:a="http://schemas.openxmlformats.org/drawingml/2006/main">
                  <a:graphicData uri="http://schemas.microsoft.com/office/word/2010/wordprocessingShape">
                    <wps:wsp>
                      <wps:cNvSpPr/>
                      <wps:spPr>
                        <a:xfrm>
                          <a:off x="2427235" y="2346221"/>
                          <a:ext cx="5837528" cy="2867558"/>
                        </a:xfrm>
                        <a:prstGeom prst="rect">
                          <a:avLst/>
                        </a:prstGeom>
                        <a:noFill/>
                        <a:ln>
                          <a:noFill/>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15" o:spid="_x0000_s1043" style="position:absolute;margin-left:-25pt;margin-top:-35pt;width:460pt;height:226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" filled="f" stroked="f">
                <v:textbox inset="2.53958mm,2.53958mm,2.53958mm,2.53958mm">
                  <w:txbxContent>
                    <w:p w:rsidR="005D5A40" w:rsidRDefault="005D5A40">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hidden="0" allowOverlap="1">
                <wp:simplePos x="0" y="0"/>
                <wp:positionH relativeFrom="margin">
                  <wp:posOffset>1003300</wp:posOffset>
                </wp:positionH>
                <wp:positionV relativeFrom="paragraph">
                  <wp:posOffset>-253999</wp:posOffset>
                </wp:positionV>
                <wp:extent cx="3136900" cy="2425700"/>
                <wp:effectExtent l="0" t="0" r="0" b="0"/>
                <wp:wrapNone/>
                <wp:docPr id="156" name="Rectangle 156"/>
                <wp:cNvGraphicFramePr/>
                <a:graphic xmlns:a="http://schemas.openxmlformats.org/drawingml/2006/main">
                  <a:graphicData uri="http://schemas.microsoft.com/office/word/2010/wordprocessingShape">
                    <wps:wsp>
                      <wps:cNvSpPr/>
                      <wps:spPr>
                        <a:xfrm>
                          <a:off x="3783900" y="2569334"/>
                          <a:ext cx="3124199" cy="2421330"/>
                        </a:xfrm>
                        <a:prstGeom prst="rect">
                          <a:avLst/>
                        </a:prstGeom>
                        <a:noFill/>
                        <a:ln w="12700" cap="flat" cmpd="sng">
                          <a:solidFill>
                            <a:srgbClr val="42719B"/>
                          </a:solidFill>
                          <a:prstDash val="solid"/>
                          <a:miter/>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56" o:spid="_x0000_s1044" style="position:absolute;margin-left:79pt;margin-top:-20pt;width:247pt;height:191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" filled="f" strokecolor="#42719b" strokeweight="1pt">
                <v:textbox inset="2.53958mm,2.53958mm,2.53958mm,2.53958mm">
                  <w:txbxContent>
                    <w:p w:rsidR="005D5A40" w:rsidRDefault="005D5A40">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hidden="0" allowOverlap="1">
                <wp:simplePos x="0" y="0"/>
                <wp:positionH relativeFrom="margin">
                  <wp:posOffset>1320800</wp:posOffset>
                </wp:positionH>
                <wp:positionV relativeFrom="paragraph">
                  <wp:posOffset>-228599</wp:posOffset>
                </wp:positionV>
                <wp:extent cx="1181100" cy="304800"/>
                <wp:effectExtent l="0" t="0" r="0" b="0"/>
                <wp:wrapNone/>
                <wp:docPr id="31" name="Rectangle 31"/>
                <wp:cNvGraphicFramePr/>
                <a:graphic xmlns:a="http://schemas.openxmlformats.org/drawingml/2006/main">
                  <a:graphicData uri="http://schemas.microsoft.com/office/word/2010/wordprocessingShape">
                    <wps:wsp>
                      <wps:cNvSpPr/>
                      <wps:spPr>
                        <a:xfrm>
                          <a:off x="4757126" y="3630039"/>
                          <a:ext cx="1177746" cy="299923"/>
                        </a:xfrm>
                        <a:prstGeom prst="rect">
                          <a:avLst/>
                        </a:prstGeom>
                        <a:noFill/>
                        <a:ln>
                          <a:noFill/>
                        </a:ln>
                      </wps:spPr>
                      <wps:txbx>
                        <w:txbxContent>
                          <w:p w:rsidR="005D5A40" w:rsidRDefault="005D5A40">
                            <w:pPr>
                              <w:spacing w:line="275" w:lineRule="auto"/>
                              <w:jc w:val="center"/>
                              <w:textDirection w:val="btLr"/>
                            </w:pPr>
                            <w:r>
                              <w:rPr>
                                <w:b/>
                                <w:sz w:val="12"/>
                              </w:rPr>
                              <w:t>Second Pass of Glasswall (Rebuild File)</w:t>
                            </w:r>
                          </w:p>
                        </w:txbxContent>
                      </wps:txbx>
                      <wps:bodyPr lIns="91425" tIns="45700" rIns="91425" bIns="45700" anchor="ctr" anchorCtr="0"/>
                    </wps:wsp>
                  </a:graphicData>
                </a:graphic>
              </wp:anchor>
            </w:drawing>
          </mc:Choice>
          <mc:Fallback>
            <w:pict>
              <v:rect id="Rectangle 31" o:spid="_x0000_s1045" style="position:absolute;margin-left:104pt;margin-top:-18pt;width:93pt;height:24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" filled="f" stroked="f">
                <v:textbox inset="2.53958mm,1.2694mm,2.53958mm,1.2694mm">
                  <w:txbxContent>
                    <w:p w:rsidR="005D5A40" w:rsidRDefault="005D5A40">
                      <w:pPr>
                        <w:spacing w:line="275" w:lineRule="auto"/>
                        <w:jc w:val="center"/>
                        <w:textDirection w:val="btLr"/>
                      </w:pPr>
                      <w:r>
                        <w:rPr>
                          <w:b/>
                          <w:sz w:val="12"/>
                        </w:rPr>
                        <w:t>Second Pass of Glasswall (Rebuild File)</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hidden="0" allowOverlap="1">
                <wp:simplePos x="0" y="0"/>
                <wp:positionH relativeFrom="margin">
                  <wp:posOffset>1295400</wp:posOffset>
                </wp:positionH>
                <wp:positionV relativeFrom="paragraph">
                  <wp:posOffset>165100</wp:posOffset>
                </wp:positionV>
                <wp:extent cx="1041400" cy="304800"/>
                <wp:effectExtent l="0" t="0" r="0" b="0"/>
                <wp:wrapNone/>
                <wp:docPr id="13" name="Flowchart: Punched Tape 13"/>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Regenerated File</w:t>
                            </w:r>
                          </w:p>
                        </w:txbxContent>
                      </wps:txbx>
                      <wps:bodyPr lIns="91425" tIns="45700" rIns="91425" bIns="45700" anchor="ctr" anchorCtr="0"/>
                    </wps:wsp>
                  </a:graphicData>
                </a:graphic>
              </wp:anchor>
            </w:drawing>
          </mc:Choice>
          <mc:Fallback>
            <w:pict>
              <v:shape id="Flowchart: Punched Tape 13" o:spid="_x0000_s1046" type="#_x0000_t122" style="position:absolute;margin-left:102pt;margin-top:13pt;width:82pt;height:24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" filled="f" strokecolor="#5b9bd5" strokeweight="1pt">
                <v:textbox inset="2.53958mm,1.2694mm,2.53958mm,1.2694mm">
                  <w:txbxContent>
                    <w:p w:rsidR="005D5A40" w:rsidRDefault="005D5A40">
                      <w:pPr>
                        <w:spacing w:line="275" w:lineRule="auto"/>
                        <w:jc w:val="center"/>
                        <w:textDirection w:val="btLr"/>
                      </w:pPr>
                      <w:r>
                        <w:rPr>
                          <w:sz w:val="12"/>
                        </w:rPr>
                        <w:t>Regenerated File</w:t>
                      </w:r>
                    </w:p>
                  </w:txbxContent>
                </v:textbox>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3056" behindDoc="0" locked="0" layoutInCell="1" hidden="0" allowOverlap="1">
                <wp:simplePos x="0" y="0"/>
                <wp:positionH relativeFrom="margin">
                  <wp:posOffset>4445000</wp:posOffset>
                </wp:positionH>
                <wp:positionV relativeFrom="paragraph">
                  <wp:posOffset>114300</wp:posOffset>
                </wp:positionV>
                <wp:extent cx="901700" cy="850900"/>
                <wp:effectExtent l="0" t="0" r="0" b="0"/>
                <wp:wrapNone/>
                <wp:docPr id="96" name="Flowchart: Punched Tape 96"/>
                <wp:cNvGraphicFramePr/>
                <a:graphic xmlns:a="http://schemas.openxmlformats.org/drawingml/2006/main">
                  <a:graphicData uri="http://schemas.microsoft.com/office/word/2010/wordprocessingShape">
                    <wps:wsp>
                      <wps:cNvSpPr/>
                      <wps:spPr>
                        <a:xfrm>
                          <a:off x="4898325" y="3355457"/>
                          <a:ext cx="895349" cy="849085"/>
                        </a:xfrm>
                        <a:prstGeom prst="flowChartPunchedTape">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textDirection w:val="btLr"/>
                            </w:pPr>
                            <w:r>
                              <w:rPr>
                                <w:sz w:val="16"/>
                              </w:rPr>
                              <w:t>Reintegrated and Regenerated File</w:t>
                            </w:r>
                          </w:p>
                        </w:txbxContent>
                      </wps:txbx>
                      <wps:bodyPr lIns="91425" tIns="45700" rIns="91425" bIns="45700" anchor="ctr" anchorCtr="0"/>
                    </wps:wsp>
                  </a:graphicData>
                </a:graphic>
              </wp:anchor>
            </w:drawing>
          </mc:Choice>
          <mc:Fallback>
            <w:pict>
              <v:shape id="Flowchart: Punched Tape 96" o:spid="_x0000_s1047" type="#_x0000_t122" style="position:absolute;margin-left:350pt;margin-top:9pt;width:71pt;height:67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" filled="f" strokeweight="1pt">
                <v:textbox inset="2.53958mm,1.2694mm,2.53958mm,1.2694mm">
                  <w:txbxContent>
                    <w:p w:rsidR="005D5A40" w:rsidRDefault="005D5A40">
                      <w:pPr>
                        <w:spacing w:line="275" w:lineRule="auto"/>
                        <w:textDirection w:val="btLr"/>
                      </w:pPr>
                      <w:r>
                        <w:rPr>
                          <w:sz w:val="16"/>
                        </w:rPr>
                        <w:t>Reintegrated and Regenerated File</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hidden="0" allowOverlap="1">
                <wp:simplePos x="0" y="0"/>
                <wp:positionH relativeFrom="margin">
                  <wp:posOffset>3149600</wp:posOffset>
                </wp:positionH>
                <wp:positionV relativeFrom="paragraph">
                  <wp:posOffset>0</wp:posOffset>
                </wp:positionV>
                <wp:extent cx="660400" cy="406400"/>
                <wp:effectExtent l="0" t="0" r="0" b="0"/>
                <wp:wrapNone/>
                <wp:docPr id="104" name="Rectangle 104"/>
                <wp:cNvGraphicFramePr/>
                <a:graphic xmlns:a="http://schemas.openxmlformats.org/drawingml/2006/main">
                  <a:graphicData uri="http://schemas.microsoft.com/office/word/2010/wordprocessingShape">
                    <wps:wsp>
                      <wps:cNvSpPr/>
                      <wps:spPr>
                        <a:xfrm>
                          <a:off x="5022150" y="3579975"/>
                          <a:ext cx="647700" cy="400049"/>
                        </a:xfrm>
                        <a:prstGeom prst="rect">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Glasswall Cameras</w:t>
                            </w:r>
                          </w:p>
                        </w:txbxContent>
                      </wps:txbx>
                      <wps:bodyPr lIns="91425" tIns="45700" rIns="91425" bIns="45700" anchor="ctr" anchorCtr="0"/>
                    </wps:wsp>
                  </a:graphicData>
                </a:graphic>
              </wp:anchor>
            </w:drawing>
          </mc:Choice>
          <mc:Fallback>
            <w:pict>
              <v:rect id="Rectangle 104" o:spid="_x0000_s1048" style="position:absolute;margin-left:248pt;margin-top:0;width:52pt;height:32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" filled="f" strokecolor="#5b9bd5" strokeweight="1pt">
                <v:textbox inset="2.53958mm,1.2694mm,2.53958mm,1.2694mm">
                  <w:txbxContent>
                    <w:p w:rsidR="005D5A40" w:rsidRDefault="005D5A40">
                      <w:pPr>
                        <w:spacing w:line="275" w:lineRule="auto"/>
                        <w:jc w:val="center"/>
                        <w:textDirection w:val="btLr"/>
                      </w:pPr>
                      <w:r>
                        <w:rPr>
                          <w:sz w:val="12"/>
                        </w:rPr>
                        <w:t>Glasswall Cameras</w:t>
                      </w:r>
                    </w:p>
                  </w:txbxContent>
                </v:textbox>
                <w10:wrap anchorx="margin"/>
              </v:rect>
            </w:pict>
          </mc:Fallback>
        </mc:AlternateContent>
      </w:r>
      <w:r>
        <w:rPr>
          <w:noProof/>
        </w:rPr>
        <mc:AlternateContent>
          <mc:Choice Requires="wps">
            <w:drawing>
              <wp:anchor distT="0" distB="0" distL="114300" distR="114300" simplePos="0" relativeHeight="251695104" behindDoc="0" locked="0" layoutInCell="1" hidden="0" allowOverlap="1">
                <wp:simplePos x="0" y="0"/>
                <wp:positionH relativeFrom="margin">
                  <wp:posOffset>2336800</wp:posOffset>
                </wp:positionH>
                <wp:positionV relativeFrom="paragraph">
                  <wp:posOffset>152400</wp:posOffset>
                </wp:positionV>
                <wp:extent cx="800100" cy="25400"/>
                <wp:effectExtent l="0" t="0" r="0" b="0"/>
                <wp:wrapNone/>
                <wp:docPr id="36" name="Straight Arrow Connector 36"/>
                <wp:cNvGraphicFramePr/>
                <a:graphic xmlns:a="http://schemas.openxmlformats.org/drawingml/2006/main">
                  <a:graphicData uri="http://schemas.microsoft.com/office/word/2010/wordprocessingShape">
                    <wps:wsp>
                      <wps:cNvCnPr/>
                      <wps:spPr>
                        <a:xfrm>
                          <a:off x="4943664" y="3776342"/>
                          <a:ext cx="804672" cy="7315"/>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2A2E59C4" id="Straight Arrow Connector 36" o:spid="_x0000_s1026" type="#_x0000_t32" style="position:absolute;margin-left:184pt;margin-top:12pt;width:63pt;height:2pt;z-index:2516951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96128" behindDoc="0" locked="0" layoutInCell="1" hidden="0" allowOverlap="1">
                <wp:simplePos x="0" y="0"/>
                <wp:positionH relativeFrom="margin">
                  <wp:posOffset>3797300</wp:posOffset>
                </wp:positionH>
                <wp:positionV relativeFrom="paragraph">
                  <wp:posOffset>165100</wp:posOffset>
                </wp:positionV>
                <wp:extent cx="622300" cy="304800"/>
                <wp:effectExtent l="0" t="0" r="0" b="0"/>
                <wp:wrapNone/>
                <wp:docPr id="19" name="Straight Arrow Connector 19"/>
                <wp:cNvGraphicFramePr/>
                <a:graphic xmlns:a="http://schemas.openxmlformats.org/drawingml/2006/main">
                  <a:graphicData uri="http://schemas.microsoft.com/office/word/2010/wordprocessingShape">
                    <wps:wsp>
                      <wps:cNvCnPr/>
                      <wps:spPr>
                        <a:xfrm>
                          <a:off x="5034837" y="3626380"/>
                          <a:ext cx="622325" cy="307238"/>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6B397756" id="Straight Arrow Connector 19" o:spid="_x0000_s1026" type="#_x0000_t32" style="position:absolute;margin-left:299pt;margin-top:13pt;width:49pt;height:24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margin">
                  <wp:posOffset>596900</wp:posOffset>
                </wp:positionH>
                <wp:positionV relativeFrom="paragraph">
                  <wp:posOffset>165100</wp:posOffset>
                </wp:positionV>
                <wp:extent cx="673100" cy="825500"/>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5013158" y="3370348"/>
                          <a:ext cx="665683" cy="819303"/>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7369596" id="Straight Arrow Connector 21" o:spid="_x0000_s1026" type="#_x0000_t32" style="position:absolute;margin-left:47pt;margin-top:13pt;width:53pt;height:65pt;rotation:180;flip:x;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">
                <v:stroke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8176" behindDoc="0" locked="0" layoutInCell="1" hidden="0" allowOverlap="1">
                <wp:simplePos x="0" y="0"/>
                <wp:positionH relativeFrom="margin">
                  <wp:posOffset>2374900</wp:posOffset>
                </wp:positionH>
                <wp:positionV relativeFrom="paragraph">
                  <wp:posOffset>127000</wp:posOffset>
                </wp:positionV>
                <wp:extent cx="749300" cy="3302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4972925" y="3619066"/>
                          <a:ext cx="746150" cy="321868"/>
                        </a:xfrm>
                        <a:prstGeom prst="straightConnector1">
                          <a:avLst/>
                        </a:prstGeom>
                        <a:noFill/>
                        <a:ln w="9525" cap="flat" cmpd="sng">
                          <a:solidFill>
                            <a:srgbClr val="5B9BD5"/>
                          </a:solidFill>
                          <a:prstDash val="dash"/>
                          <a:miter/>
                          <a:headEnd type="none" w="med" len="med"/>
                          <a:tailEnd type="triangle" w="lg" len="lg"/>
                        </a:ln>
                      </wps:spPr>
                      <wps:bodyPr/>
                    </wps:wsp>
                  </a:graphicData>
                </a:graphic>
              </wp:anchor>
            </w:drawing>
          </mc:Choice>
          <mc:Fallback>
            <w:pict>
              <v:shape w14:anchorId="256BB47A" id="Straight Arrow Connector 117" o:spid="_x0000_s1026" type="#_x0000_t32" style="position:absolute;margin-left:187pt;margin-top:10pt;width:59pt;height:26pt;rotation:180;flip:x;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" strokecolor="#5b9bd5">
                <v:stroke dashstyle="dash"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99200" behindDoc="0" locked="0" layoutInCell="1" hidden="0" allowOverlap="1">
                <wp:simplePos x="0" y="0"/>
                <wp:positionH relativeFrom="margin">
                  <wp:posOffset>2362200</wp:posOffset>
                </wp:positionH>
                <wp:positionV relativeFrom="paragraph">
                  <wp:posOffset>0</wp:posOffset>
                </wp:positionV>
                <wp:extent cx="596900" cy="419100"/>
                <wp:effectExtent l="0" t="0" r="0" b="0"/>
                <wp:wrapNone/>
                <wp:docPr id="147" name="Rectangle 147"/>
                <wp:cNvGraphicFramePr/>
                <a:graphic xmlns:a="http://schemas.openxmlformats.org/drawingml/2006/main">
                  <a:graphicData uri="http://schemas.microsoft.com/office/word/2010/wordprocessingShape">
                    <wps:wsp>
                      <wps:cNvSpPr/>
                      <wps:spPr>
                        <a:xfrm rot="-1409202">
                          <a:off x="5070851" y="3676423"/>
                          <a:ext cx="550299" cy="207154"/>
                        </a:xfrm>
                        <a:prstGeom prst="rect">
                          <a:avLst/>
                        </a:prstGeom>
                        <a:noFill/>
                        <a:ln>
                          <a:noFill/>
                        </a:ln>
                      </wps:spPr>
                      <wps:txbx>
                        <w:txbxContent>
                          <w:p w:rsidR="005D5A40" w:rsidRDefault="005D5A40">
                            <w:pPr>
                              <w:spacing w:line="275" w:lineRule="auto"/>
                              <w:jc w:val="center"/>
                              <w:textDirection w:val="btLr"/>
                            </w:pPr>
                            <w:r>
                              <w:rPr>
                                <w:sz w:val="12"/>
                              </w:rPr>
                              <w:t>Metadata</w:t>
                            </w:r>
                          </w:p>
                        </w:txbxContent>
                      </wps:txbx>
                      <wps:bodyPr lIns="91425" tIns="45700" rIns="91425" bIns="45700" anchor="ctr" anchorCtr="0"/>
                    </wps:wsp>
                  </a:graphicData>
                </a:graphic>
              </wp:anchor>
            </w:drawing>
          </mc:Choice>
          <mc:Fallback>
            <w:pict>
              <v:rect id="Rectangle 147" o:spid="_x0000_s1049" style="position:absolute;margin-left:186pt;margin-top:0;width:47pt;height:33pt;rotation:-1539224fd;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" filled="f" stroked="f">
                <v:textbox inset="2.53958mm,1.2694mm,2.53958mm,1.2694mm">
                  <w:txbxContent>
                    <w:p w:rsidR="005D5A40" w:rsidRDefault="005D5A40">
                      <w:pPr>
                        <w:spacing w:line="275" w:lineRule="auto"/>
                        <w:jc w:val="center"/>
                        <w:textDirection w:val="btLr"/>
                      </w:pPr>
                      <w:r>
                        <w:rPr>
                          <w:sz w:val="12"/>
                        </w:rPr>
                        <w:t>Metadata</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hidden="0" allowOverlap="1">
                <wp:simplePos x="0" y="0"/>
                <wp:positionH relativeFrom="margin">
                  <wp:posOffset>165100</wp:posOffset>
                </wp:positionH>
                <wp:positionV relativeFrom="paragraph">
                  <wp:posOffset>101600</wp:posOffset>
                </wp:positionV>
                <wp:extent cx="25400" cy="419100"/>
                <wp:effectExtent l="0" t="0" r="0" b="0"/>
                <wp:wrapNone/>
                <wp:docPr id="37" name="Straight Arrow Connector 37"/>
                <wp:cNvGraphicFramePr/>
                <a:graphic xmlns:a="http://schemas.openxmlformats.org/drawingml/2006/main">
                  <a:graphicData uri="http://schemas.microsoft.com/office/word/2010/wordprocessingShape">
                    <wps:wsp>
                      <wps:cNvCnPr/>
                      <wps:spPr>
                        <a:xfrm>
                          <a:off x="5341237" y="3570450"/>
                          <a:ext cx="9524" cy="419099"/>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73E1CC5D" id="Straight Arrow Connector 37" o:spid="_x0000_s1026" type="#_x0000_t32" style="position:absolute;margin-left:13pt;margin-top:8pt;width:2pt;height:33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">
                <v:stroke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1248" behindDoc="0" locked="0" layoutInCell="1" hidden="0" allowOverlap="1">
                <wp:simplePos x="0" y="0"/>
                <wp:positionH relativeFrom="margin">
                  <wp:posOffset>1308100</wp:posOffset>
                </wp:positionH>
                <wp:positionV relativeFrom="paragraph">
                  <wp:posOffset>1181100</wp:posOffset>
                </wp:positionV>
                <wp:extent cx="927100" cy="279400"/>
                <wp:effectExtent l="0" t="0" r="0" b="0"/>
                <wp:wrapNone/>
                <wp:docPr id="44" name="Flowchart: Punched Tape 44"/>
                <wp:cNvGraphicFramePr/>
                <a:graphic xmlns:a="http://schemas.openxmlformats.org/drawingml/2006/main">
                  <a:graphicData uri="http://schemas.microsoft.com/office/word/2010/wordprocessingShape">
                    <wps:wsp>
                      <wps:cNvSpPr/>
                      <wps:spPr>
                        <a:xfrm>
                          <a:off x="4888800" y="3646650"/>
                          <a:ext cx="914400" cy="266700"/>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t>v</w:t>
                            </w:r>
                          </w:p>
                        </w:txbxContent>
                      </wps:txbx>
                      <wps:bodyPr lIns="91425" tIns="45700" rIns="91425" bIns="45700" anchor="ctr" anchorCtr="0"/>
                    </wps:wsp>
                  </a:graphicData>
                </a:graphic>
              </wp:anchor>
            </w:drawing>
          </mc:Choice>
          <mc:Fallback>
            <w:pict>
              <v:shape id="Flowchart: Punched Tape 44" o:spid="_x0000_s1050" type="#_x0000_t122" style="position:absolute;margin-left:103pt;margin-top:93pt;width:73pt;height:22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" filled="f" strokecolor="#5b9bd5" strokeweight="1pt">
                <v:textbox inset="2.53958mm,1.2694mm,2.53958mm,1.2694mm">
                  <w:txbxContent>
                    <w:p w:rsidR="005D5A40" w:rsidRDefault="005D5A40">
                      <w:pPr>
                        <w:spacing w:line="275" w:lineRule="auto"/>
                        <w:jc w:val="center"/>
                        <w:textDirection w:val="btLr"/>
                      </w:pPr>
                      <w:r>
                        <w:t>v</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hidden="0" allowOverlap="1">
                <wp:simplePos x="0" y="0"/>
                <wp:positionH relativeFrom="margin">
                  <wp:posOffset>1320800</wp:posOffset>
                </wp:positionH>
                <wp:positionV relativeFrom="paragraph">
                  <wp:posOffset>50800</wp:posOffset>
                </wp:positionV>
                <wp:extent cx="1041400" cy="431800"/>
                <wp:effectExtent l="0" t="0" r="0" b="0"/>
                <wp:wrapNone/>
                <wp:docPr id="144" name="Flowchart: Punched Tape 144"/>
                <wp:cNvGraphicFramePr/>
                <a:graphic xmlns:a="http://schemas.openxmlformats.org/drawingml/2006/main">
                  <a:graphicData uri="http://schemas.microsoft.com/office/word/2010/wordprocessingShape">
                    <wps:wsp>
                      <wps:cNvSpPr/>
                      <wps:spPr>
                        <a:xfrm>
                          <a:off x="4831650" y="3569814"/>
                          <a:ext cx="1028699" cy="420369"/>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0"/>
                              </w:rPr>
                              <w:t xml:space="preserve">Analysis Report </w:t>
                            </w:r>
                          </w:p>
                          <w:p w:rsidR="005D5A40" w:rsidRDefault="005D5A40">
                            <w:pPr>
                              <w:spacing w:line="275" w:lineRule="auto"/>
                              <w:jc w:val="center"/>
                              <w:textDirection w:val="btLr"/>
                            </w:pPr>
                            <w:r>
                              <w:rPr>
                                <w:sz w:val="10"/>
                              </w:rPr>
                              <w:t>(with deconstruction metadata)</w:t>
                            </w:r>
                          </w:p>
                        </w:txbxContent>
                      </wps:txbx>
                      <wps:bodyPr lIns="91425" tIns="45700" rIns="91425" bIns="45700" anchor="ctr" anchorCtr="0"/>
                    </wps:wsp>
                  </a:graphicData>
                </a:graphic>
              </wp:anchor>
            </w:drawing>
          </mc:Choice>
          <mc:Fallback>
            <w:pict>
              <v:shape id="Flowchart: Punched Tape 144" o:spid="_x0000_s1051" type="#_x0000_t122" style="position:absolute;margin-left:104pt;margin-top:4pt;width:82pt;height:34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" filled="f" strokecolor="#5b9bd5" strokeweight="1pt">
                <v:textbox inset="2.53958mm,1.2694mm,2.53958mm,1.2694mm">
                  <w:txbxContent>
                    <w:p w:rsidR="005D5A40" w:rsidRDefault="005D5A40">
                      <w:pPr>
                        <w:spacing w:line="275" w:lineRule="auto"/>
                        <w:jc w:val="center"/>
                        <w:textDirection w:val="btLr"/>
                      </w:pPr>
                      <w:r>
                        <w:rPr>
                          <w:sz w:val="10"/>
                        </w:rPr>
                        <w:t xml:space="preserve">Analysis Report </w:t>
                      </w:r>
                    </w:p>
                    <w:p w:rsidR="005D5A40" w:rsidRDefault="005D5A40">
                      <w:pPr>
                        <w:spacing w:line="275" w:lineRule="auto"/>
                        <w:jc w:val="center"/>
                        <w:textDirection w:val="btLr"/>
                      </w:pPr>
                      <w:r>
                        <w:rPr>
                          <w:sz w:val="10"/>
                        </w:rPr>
                        <w:t>(with deconstruction metadata)</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hidden="0" allowOverlap="1">
                <wp:simplePos x="0" y="0"/>
                <wp:positionH relativeFrom="margin">
                  <wp:posOffset>1320800</wp:posOffset>
                </wp:positionH>
                <wp:positionV relativeFrom="paragraph">
                  <wp:posOffset>635000</wp:posOffset>
                </wp:positionV>
                <wp:extent cx="927100" cy="279400"/>
                <wp:effectExtent l="0" t="0" r="0" b="0"/>
                <wp:wrapNone/>
                <wp:docPr id="18" name="Flowchart: Punched Tape 18"/>
                <wp:cNvGraphicFramePr/>
                <a:graphic xmlns:a="http://schemas.openxmlformats.org/drawingml/2006/main">
                  <a:graphicData uri="http://schemas.microsoft.com/office/word/2010/wordprocessingShape">
                    <wps:wsp>
                      <wps:cNvSpPr/>
                      <wps:spPr>
                        <a:xfrm>
                          <a:off x="4888800" y="3646650"/>
                          <a:ext cx="914400" cy="266700"/>
                        </a:xfrm>
                        <a:prstGeom prst="flowChartPunchedTape">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t>v</w:t>
                            </w:r>
                          </w:p>
                        </w:txbxContent>
                      </wps:txbx>
                      <wps:bodyPr lIns="91425" tIns="45700" rIns="91425" bIns="45700" anchor="ctr" anchorCtr="0"/>
                    </wps:wsp>
                  </a:graphicData>
                </a:graphic>
              </wp:anchor>
            </w:drawing>
          </mc:Choice>
          <mc:Fallback>
            <w:pict>
              <v:shape id="Flowchart: Punched Tape 18" o:spid="_x0000_s1052" type="#_x0000_t122" style="position:absolute;margin-left:104pt;margin-top:50pt;width:73pt;height:22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" filled="f" strokecolor="#5b9bd5" strokeweight="1pt">
                <v:textbox inset="2.53958mm,1.2694mm,2.53958mm,1.2694mm">
                  <w:txbxContent>
                    <w:p w:rsidR="005D5A40" w:rsidRDefault="005D5A40">
                      <w:pPr>
                        <w:spacing w:line="275" w:lineRule="auto"/>
                        <w:jc w:val="center"/>
                        <w:textDirection w:val="btLr"/>
                      </w:pPr>
                      <w:r>
                        <w:t>v</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margin">
                  <wp:posOffset>1333500</wp:posOffset>
                </wp:positionH>
                <wp:positionV relativeFrom="paragraph">
                  <wp:posOffset>533400</wp:posOffset>
                </wp:positionV>
                <wp:extent cx="1041400" cy="304800"/>
                <wp:effectExtent l="0" t="0" r="0" b="0"/>
                <wp:wrapNone/>
                <wp:docPr id="57" name="Flowchart: Punched Tape 57"/>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solidFill>
                          <a:srgbClr val="FFFFFF"/>
                        </a:solid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Images</w:t>
                            </w:r>
                          </w:p>
                        </w:txbxContent>
                      </wps:txbx>
                      <wps:bodyPr lIns="91425" tIns="45700" rIns="91425" bIns="45700" anchor="ctr" anchorCtr="0"/>
                    </wps:wsp>
                  </a:graphicData>
                </a:graphic>
              </wp:anchor>
            </w:drawing>
          </mc:Choice>
          <mc:Fallback>
            <w:pict>
              <v:shape id="Flowchart: Punched Tape 57" o:spid="_x0000_s1053" type="#_x0000_t122" style="position:absolute;margin-left:105pt;margin-top:42pt;width:82pt;height:24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" strokecolor="#5b9bd5" strokeweight="1pt">
                <v:textbox inset="2.53958mm,1.2694mm,2.53958mm,1.2694mm">
                  <w:txbxContent>
                    <w:p w:rsidR="005D5A40" w:rsidRDefault="005D5A40">
                      <w:pPr>
                        <w:spacing w:line="275" w:lineRule="auto"/>
                        <w:jc w:val="center"/>
                        <w:textDirection w:val="btLr"/>
                      </w:pPr>
                      <w:r>
                        <w:rPr>
                          <w:sz w:val="12"/>
                        </w:rPr>
                        <w:t>Images</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hidden="0" allowOverlap="1">
                <wp:simplePos x="0" y="0"/>
                <wp:positionH relativeFrom="margin">
                  <wp:posOffset>1320800</wp:posOffset>
                </wp:positionH>
                <wp:positionV relativeFrom="paragraph">
                  <wp:posOffset>1079500</wp:posOffset>
                </wp:positionV>
                <wp:extent cx="1041400" cy="304800"/>
                <wp:effectExtent l="0" t="0" r="0" b="0"/>
                <wp:wrapNone/>
                <wp:docPr id="75" name="Flowchart: Punched Tape 75"/>
                <wp:cNvGraphicFramePr/>
                <a:graphic xmlns:a="http://schemas.openxmlformats.org/drawingml/2006/main">
                  <a:graphicData uri="http://schemas.microsoft.com/office/word/2010/wordprocessingShape">
                    <wps:wsp>
                      <wps:cNvSpPr/>
                      <wps:spPr>
                        <a:xfrm>
                          <a:off x="4831650" y="3632362"/>
                          <a:ext cx="1028699" cy="295274"/>
                        </a:xfrm>
                        <a:prstGeom prst="flowChartPunchedTape">
                          <a:avLst/>
                        </a:prstGeom>
                        <a:solidFill>
                          <a:srgbClr val="FFFFFF"/>
                        </a:solid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Text Streams (UTF-8)</w:t>
                            </w:r>
                          </w:p>
                        </w:txbxContent>
                      </wps:txbx>
                      <wps:bodyPr lIns="91425" tIns="45700" rIns="91425" bIns="45700" anchor="ctr" anchorCtr="0"/>
                    </wps:wsp>
                  </a:graphicData>
                </a:graphic>
              </wp:anchor>
            </w:drawing>
          </mc:Choice>
          <mc:Fallback>
            <w:pict>
              <v:shape id="Flowchart: Punched Tape 75" o:spid="_x0000_s1054" type="#_x0000_t122" style="position:absolute;margin-left:104pt;margin-top:85pt;width:82pt;height:24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" strokecolor="#5b9bd5" strokeweight="1pt">
                <v:textbox inset="2.53958mm,1.2694mm,2.53958mm,1.2694mm">
                  <w:txbxContent>
                    <w:p w:rsidR="005D5A40" w:rsidRDefault="005D5A40">
                      <w:pPr>
                        <w:spacing w:line="275" w:lineRule="auto"/>
                        <w:jc w:val="center"/>
                        <w:textDirection w:val="btLr"/>
                      </w:pPr>
                      <w:r>
                        <w:rPr>
                          <w:sz w:val="12"/>
                        </w:rPr>
                        <w:t>Text Streams (UTF-8)</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hidden="0" allowOverlap="1">
                <wp:simplePos x="0" y="0"/>
                <wp:positionH relativeFrom="margin">
                  <wp:posOffset>3454400</wp:posOffset>
                </wp:positionH>
                <wp:positionV relativeFrom="paragraph">
                  <wp:posOffset>114300</wp:posOffset>
                </wp:positionV>
                <wp:extent cx="25400" cy="558800"/>
                <wp:effectExtent l="0" t="0" r="0" b="0"/>
                <wp:wrapNone/>
                <wp:docPr id="99" name="Straight Arrow Connector 99"/>
                <wp:cNvGraphicFramePr/>
                <a:graphic xmlns:a="http://schemas.openxmlformats.org/drawingml/2006/main">
                  <a:graphicData uri="http://schemas.microsoft.com/office/word/2010/wordprocessingShape">
                    <wps:wsp>
                      <wps:cNvCnPr/>
                      <wps:spPr>
                        <a:xfrm>
                          <a:off x="5338685" y="3494707"/>
                          <a:ext cx="14631" cy="570586"/>
                        </a:xfrm>
                        <a:prstGeom prst="straightConnector1">
                          <a:avLst/>
                        </a:prstGeom>
                        <a:noFill/>
                        <a:ln w="9525" cap="flat" cmpd="sng">
                          <a:solidFill>
                            <a:srgbClr val="5B9BD5"/>
                          </a:solidFill>
                          <a:prstDash val="solid"/>
                          <a:miter/>
                          <a:headEnd type="triangle" w="lg" len="lg"/>
                          <a:tailEnd type="triangle" w="lg" len="lg"/>
                        </a:ln>
                      </wps:spPr>
                      <wps:bodyPr/>
                    </wps:wsp>
                  </a:graphicData>
                </a:graphic>
              </wp:anchor>
            </w:drawing>
          </mc:Choice>
          <mc:Fallback>
            <w:pict>
              <v:shape w14:anchorId="30EECB7B" id="Straight Arrow Connector 99" o:spid="_x0000_s1026" type="#_x0000_t32" style="position:absolute;margin-left:272pt;margin-top:9pt;width:2pt;height:44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" strokecolor="#5b9bd5">
                <v:stroke startarrow="block" startarrowwidth="wide" startarrowlength="long"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7392" behindDoc="0" locked="0" layoutInCell="1" hidden="0" allowOverlap="1">
                <wp:simplePos x="0" y="0"/>
                <wp:positionH relativeFrom="margin">
                  <wp:posOffset>-228599</wp:posOffset>
                </wp:positionH>
                <wp:positionV relativeFrom="paragraph">
                  <wp:posOffset>165100</wp:posOffset>
                </wp:positionV>
                <wp:extent cx="863600" cy="736600"/>
                <wp:effectExtent l="0" t="0" r="0" b="0"/>
                <wp:wrapNone/>
                <wp:docPr id="25" name="Flowchart: Punched Tape 25"/>
                <wp:cNvGraphicFramePr/>
                <a:graphic xmlns:a="http://schemas.openxmlformats.org/drawingml/2006/main">
                  <a:graphicData uri="http://schemas.microsoft.com/office/word/2010/wordprocessingShape">
                    <wps:wsp>
                      <wps:cNvSpPr/>
                      <wps:spPr>
                        <a:xfrm>
                          <a:off x="4917375" y="3418050"/>
                          <a:ext cx="857250" cy="723900"/>
                        </a:xfrm>
                        <a:prstGeom prst="flowChartPunchedTape">
                          <a:avLst/>
                        </a:prstGeom>
                        <a:noFill/>
                        <a:ln w="12700" cap="flat" cmpd="sng">
                          <a:solidFill>
                            <a:srgbClr val="000000"/>
                          </a:solidFill>
                          <a:prstDash val="solid"/>
                          <a:miter/>
                          <a:headEnd type="none" w="med" len="med"/>
                          <a:tailEnd type="none" w="med" len="med"/>
                        </a:ln>
                      </wps:spPr>
                      <wps:txbx>
                        <w:txbxContent>
                          <w:p w:rsidR="005D5A40" w:rsidRDefault="005D5A40">
                            <w:pPr>
                              <w:spacing w:line="275" w:lineRule="auto"/>
                              <w:textDirection w:val="btLr"/>
                            </w:pPr>
                            <w:r>
                              <w:rPr>
                                <w:sz w:val="14"/>
                              </w:rPr>
                              <w:t>Interchange Zip File (.zip)</w:t>
                            </w:r>
                          </w:p>
                        </w:txbxContent>
                      </wps:txbx>
                      <wps:bodyPr lIns="91425" tIns="45700" rIns="91425" bIns="45700" anchor="ctr" anchorCtr="0"/>
                    </wps:wsp>
                  </a:graphicData>
                </a:graphic>
              </wp:anchor>
            </w:drawing>
          </mc:Choice>
          <mc:Fallback>
            <w:pict>
              <v:shape id="Flowchart: Punched Tape 25" o:spid="_x0000_s1055" type="#_x0000_t122" style="position:absolute;margin-left:-18pt;margin-top:13pt;width:68pt;height:58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" filled="f" strokeweight="1pt">
                <v:textbox inset="2.53958mm,1.2694mm,2.53958mm,1.2694mm">
                  <w:txbxContent>
                    <w:p w:rsidR="005D5A40" w:rsidRDefault="005D5A40">
                      <w:pPr>
                        <w:spacing w:line="275" w:lineRule="auto"/>
                        <w:textDirection w:val="btLr"/>
                      </w:pPr>
                      <w:r>
                        <w:rPr>
                          <w:sz w:val="14"/>
                        </w:rPr>
                        <w:t>Interchange Zip File (.zip)</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hidden="0" allowOverlap="1">
                <wp:simplePos x="0" y="0"/>
                <wp:positionH relativeFrom="margin">
                  <wp:posOffset>596900</wp:posOffset>
                </wp:positionH>
                <wp:positionV relativeFrom="paragraph">
                  <wp:posOffset>165100</wp:posOffset>
                </wp:positionV>
                <wp:extent cx="698500" cy="4064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4998528" y="3578832"/>
                          <a:ext cx="694943" cy="402336"/>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22362D91" id="Straight Arrow Connector 145" o:spid="_x0000_s1026" type="#_x0000_t32" style="position:absolute;margin-left:47pt;margin-top:13pt;width:55pt;height:32pt;rotation:180;flip:x;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">
                <v:stroke endarrow="block" endarrowwidth="wide" endarrowlength="long" joinstyle="miter"/>
                <w10:wrap anchorx="margin"/>
              </v:shape>
            </w:pict>
          </mc:Fallback>
        </mc:AlternateContent>
      </w:r>
    </w:p>
    <w:p w:rsidR="00786679" w:rsidRDefault="00786679" w:rsidP="00876288">
      <w:pPr>
        <w:spacing w:after="0" w:line="240" w:lineRule="auto"/>
        <w:rPr>
          <w:rFonts w:ascii="Times New Roman" w:eastAsia="Times New Roman" w:hAnsi="Times New Roman" w:cs="Times New Roman"/>
          <w:sz w:val="24"/>
          <w:szCs w:val="24"/>
        </w:rPr>
      </w:pP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9440" behindDoc="0" locked="0" layoutInCell="1" hidden="0" allowOverlap="1">
                <wp:simplePos x="0" y="0"/>
                <wp:positionH relativeFrom="margin">
                  <wp:posOffset>2374900</wp:posOffset>
                </wp:positionH>
                <wp:positionV relativeFrom="paragraph">
                  <wp:posOffset>139700</wp:posOffset>
                </wp:positionV>
                <wp:extent cx="812800" cy="292100"/>
                <wp:effectExtent l="0" t="0" r="0" b="0"/>
                <wp:wrapNone/>
                <wp:docPr id="116" name="Straight Arrow Connector 116"/>
                <wp:cNvGraphicFramePr/>
                <a:graphic xmlns:a="http://schemas.openxmlformats.org/drawingml/2006/main">
                  <a:graphicData uri="http://schemas.microsoft.com/office/word/2010/wordprocessingShape">
                    <wps:wsp>
                      <wps:cNvCnPr/>
                      <wps:spPr>
                        <a:xfrm>
                          <a:off x="4943664" y="3637353"/>
                          <a:ext cx="804672" cy="285291"/>
                        </a:xfrm>
                        <a:prstGeom prst="straightConnector1">
                          <a:avLst/>
                        </a:prstGeom>
                        <a:noFill/>
                        <a:ln w="9525" cap="flat" cmpd="sng">
                          <a:solidFill>
                            <a:srgbClr val="5B9BD5"/>
                          </a:solidFill>
                          <a:prstDash val="solid"/>
                          <a:miter/>
                          <a:headEnd type="none" w="med" len="med"/>
                          <a:tailEnd type="triangle" w="lg" len="lg"/>
                        </a:ln>
                      </wps:spPr>
                      <wps:bodyPr/>
                    </wps:wsp>
                  </a:graphicData>
                </a:graphic>
              </wp:anchor>
            </w:drawing>
          </mc:Choice>
          <mc:Fallback>
            <w:pict>
              <v:shape w14:anchorId="0337046B" id="Straight Arrow Connector 116" o:spid="_x0000_s1026" type="#_x0000_t32" style="position:absolute;margin-left:187pt;margin-top:11pt;width:64pt;height:23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" strokecolor="#5b9bd5">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710464" behindDoc="0" locked="0" layoutInCell="1" hidden="0" allowOverlap="1">
                <wp:simplePos x="0" y="0"/>
                <wp:positionH relativeFrom="margin">
                  <wp:posOffset>647700</wp:posOffset>
                </wp:positionH>
                <wp:positionV relativeFrom="paragraph">
                  <wp:posOffset>139700</wp:posOffset>
                </wp:positionV>
                <wp:extent cx="622300" cy="190500"/>
                <wp:effectExtent l="0" t="0" r="0" b="0"/>
                <wp:wrapNone/>
                <wp:docPr id="153" name="Straight Arrow Connector 153"/>
                <wp:cNvGraphicFramePr/>
                <a:graphic xmlns:a="http://schemas.openxmlformats.org/drawingml/2006/main">
                  <a:graphicData uri="http://schemas.microsoft.com/office/word/2010/wordprocessingShape">
                    <wps:wsp>
                      <wps:cNvCnPr/>
                      <wps:spPr>
                        <a:xfrm rot="10800000" flipH="1">
                          <a:off x="5038862" y="3688560"/>
                          <a:ext cx="614274" cy="182879"/>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ABC3EF0" id="Straight Arrow Connector 153" o:spid="_x0000_s1026" type="#_x0000_t32" style="position:absolute;margin-left:51pt;margin-top:11pt;width:49pt;height:15pt;rotation:180;flip:x;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">
                <v:stroke endarrow="block" endarrowwidth="wide" endarrowlength="long" joinstyle="miter"/>
                <w10:wrap anchorx="margin"/>
              </v:shape>
            </w:pict>
          </mc:Fallback>
        </mc:AlternateContent>
      </w:r>
    </w:p>
    <w:p w:rsidR="00786679" w:rsidRDefault="007E3F8B" w:rsidP="0087628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1488" behindDoc="0" locked="0" layoutInCell="1" hidden="0" allowOverlap="1">
                <wp:simplePos x="0" y="0"/>
                <wp:positionH relativeFrom="margin">
                  <wp:posOffset>3213100</wp:posOffset>
                </wp:positionH>
                <wp:positionV relativeFrom="paragraph">
                  <wp:posOffset>0</wp:posOffset>
                </wp:positionV>
                <wp:extent cx="596900" cy="647700"/>
                <wp:effectExtent l="0" t="0" r="0" b="0"/>
                <wp:wrapNone/>
                <wp:docPr id="119" name="Can 119"/>
                <wp:cNvGraphicFramePr/>
                <a:graphic xmlns:a="http://schemas.openxmlformats.org/drawingml/2006/main">
                  <a:graphicData uri="http://schemas.microsoft.com/office/word/2010/wordprocessingShape">
                    <wps:wsp>
                      <wps:cNvSpPr/>
                      <wps:spPr>
                        <a:xfrm>
                          <a:off x="5052630" y="3457973"/>
                          <a:ext cx="586740" cy="644054"/>
                        </a:xfrm>
                        <a:prstGeom prst="can">
                          <a:avLst>
                            <a:gd name="adj" fmla="val 25000"/>
                          </a:avLst>
                        </a:prstGeom>
                        <a:noFill/>
                        <a:ln w="12700" cap="flat" cmpd="sng">
                          <a:solidFill>
                            <a:srgbClr val="5B9BD5"/>
                          </a:solidFill>
                          <a:prstDash val="solid"/>
                          <a:miter/>
                          <a:headEnd type="none" w="med" len="med"/>
                          <a:tailEnd type="none" w="med" len="med"/>
                        </a:ln>
                      </wps:spPr>
                      <wps:txbx>
                        <w:txbxContent>
                          <w:p w:rsidR="005D5A40" w:rsidRDefault="005D5A40">
                            <w:pPr>
                              <w:spacing w:line="275" w:lineRule="auto"/>
                              <w:jc w:val="center"/>
                              <w:textDirection w:val="btLr"/>
                            </w:pPr>
                            <w:r>
                              <w:rPr>
                                <w:sz w:val="12"/>
                              </w:rPr>
                              <w:t>Internal Tree (UCP or UCF)</w:t>
                            </w:r>
                          </w:p>
                        </w:txbxContent>
                      </wps:txbx>
                      <wps:bodyPr lIns="91425" tIns="45700" rIns="91425" bIns="45700" anchor="ctr" anchorCtr="0"/>
                    </wps:wsp>
                  </a:graphicData>
                </a:graphic>
              </wp:anchor>
            </w:drawing>
          </mc:Choice>
          <mc:Fallback>
            <w:pict>
              <v:shape id="Can 119" o:spid="_x0000_s1056" type="#_x0000_t22" style="position:absolute;margin-left:253pt;margin-top:0;width:47pt;height:51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" adj="4919" filled="f" strokecolor="#5b9bd5" strokeweight="1pt">
                <v:stroke joinstyle="miter"/>
                <v:textbox inset="2.53958mm,1.2694mm,2.53958mm,1.2694mm">
                  <w:txbxContent>
                    <w:p w:rsidR="005D5A40" w:rsidRDefault="005D5A40">
                      <w:pPr>
                        <w:spacing w:line="275" w:lineRule="auto"/>
                        <w:jc w:val="center"/>
                        <w:textDirection w:val="btLr"/>
                      </w:pPr>
                      <w:r>
                        <w:rPr>
                          <w:sz w:val="12"/>
                        </w:rPr>
                        <w:t>Internal Tree (UCP or UCF)</w:t>
                      </w:r>
                    </w:p>
                  </w:txbxContent>
                </v:textbox>
                <w10:wrap anchorx="margin"/>
              </v:shape>
            </w:pict>
          </mc:Fallback>
        </mc:AlternateContent>
      </w:r>
    </w:p>
    <w:p w:rsidR="00786679" w:rsidRDefault="007E3F8B" w:rsidP="00876288">
      <w:pPr>
        <w:tabs>
          <w:tab w:val="left" w:pos="750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mc:AlternateContent>
          <mc:Choice Requires="wps">
            <w:drawing>
              <wp:anchor distT="0" distB="0" distL="114300" distR="114300" simplePos="0" relativeHeight="251712512" behindDoc="0" locked="0" layoutInCell="1" hidden="0" allowOverlap="1">
                <wp:simplePos x="0" y="0"/>
                <wp:positionH relativeFrom="margin">
                  <wp:posOffset>635000</wp:posOffset>
                </wp:positionH>
                <wp:positionV relativeFrom="paragraph">
                  <wp:posOffset>50800</wp:posOffset>
                </wp:positionV>
                <wp:extent cx="622300" cy="292100"/>
                <wp:effectExtent l="0" t="0" r="0" b="0"/>
                <wp:wrapNone/>
                <wp:docPr id="151" name="Straight Arrow Connector 151"/>
                <wp:cNvGraphicFramePr/>
                <a:graphic xmlns:a="http://schemas.openxmlformats.org/drawingml/2006/main">
                  <a:graphicData uri="http://schemas.microsoft.com/office/word/2010/wordprocessingShape">
                    <wps:wsp>
                      <wps:cNvCnPr/>
                      <wps:spPr>
                        <a:xfrm>
                          <a:off x="5035205" y="3633696"/>
                          <a:ext cx="621589" cy="292607"/>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24520ED2" id="Straight Arrow Connector 151" o:spid="_x0000_s1026" type="#_x0000_t32" style="position:absolute;margin-left:50pt;margin-top:4pt;width:49pt;height:23pt;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">
                <v:stroke endarrow="block" endarrowwidth="wide" endarrowlength="long" joinstyle="miter"/>
                <w10:wrap anchorx="margin"/>
              </v:shape>
            </w:pict>
          </mc:Fallback>
        </mc:AlternateContent>
      </w:r>
    </w:p>
    <w:p w:rsidR="00786679" w:rsidRDefault="00786679" w:rsidP="00876288">
      <w:pPr>
        <w:tabs>
          <w:tab w:val="left" w:pos="4712"/>
        </w:tabs>
        <w:spacing w:after="0" w:line="240" w:lineRule="auto"/>
        <w:rPr>
          <w:rFonts w:ascii="Times New Roman" w:eastAsia="Times New Roman" w:hAnsi="Times New Roman" w:cs="Times New Roman"/>
          <w:sz w:val="24"/>
          <w:szCs w:val="24"/>
        </w:rPr>
      </w:pPr>
    </w:p>
    <w:p w:rsidR="00786679" w:rsidRDefault="00786679" w:rsidP="00876288"/>
    <w:p w:rsidR="00786679" w:rsidRDefault="00786679" w:rsidP="00876288"/>
    <w:p w:rsidR="00786679" w:rsidRDefault="00786679" w:rsidP="00876288">
      <w:pPr>
        <w:pStyle w:val="Heading5"/>
      </w:pPr>
    </w:p>
    <w:p w:rsidR="00786679" w:rsidRDefault="007E3F8B" w:rsidP="00876288">
      <w:pPr>
        <w:pStyle w:val="Heading3"/>
      </w:pPr>
      <w:r>
        <w:t>Internal Structure</w:t>
      </w:r>
    </w:p>
    <w:p w:rsidR="00786679" w:rsidRDefault="007E3F8B" w:rsidP="00876288">
      <w:pPr>
        <w:pStyle w:val="Heading4"/>
      </w:pPr>
      <w:r>
        <w:t>PDF (UCF)</w:t>
      </w:r>
    </w:p>
    <w:p w:rsidR="00786679" w:rsidRDefault="00786679" w:rsidP="00876288"/>
    <w:p w:rsidR="00786679" w:rsidRDefault="007E3F8B" w:rsidP="00876288">
      <w:pPr>
        <w:pStyle w:val="Heading5"/>
      </w:pPr>
      <w:r>
        <w:t>Identifying Images</w:t>
      </w:r>
    </w:p>
    <w:p w:rsidR="00786679" w:rsidRDefault="007E3F8B" w:rsidP="00876288">
      <w:r>
        <w:t xml:space="preserve">The internal structure of a PDF file loaded into Glasswall retains all of the information required to uniquely identify, locate, and access content within a file using the “object reference” mechanism used by PDF. </w:t>
      </w:r>
    </w:p>
    <w:p w:rsidR="00786679" w:rsidRDefault="007E3F8B" w:rsidP="00876288">
      <w:r>
        <w:t>When a bitmapped object is encountered within a PDF document it will generally be in the form of an Image XObject dictionary which can be identified by a unique (within the document) object number, its properties (bit depth, dimensions, encoding type, color space, etc.) can be found by reference to the appropriate entries within the tokenised representation dictionary, and the data stream itself can be referenced through the STREAM token associated with the dictionary.</w:t>
      </w:r>
    </w:p>
    <w:p w:rsidR="00786679" w:rsidRDefault="007E3F8B" w:rsidP="00876288">
      <w:r>
        <w:t>In this case the only information required to identify the image datas “point of origin” with the document is the object number. Sometimes bitmap image data may be held in-“line” within one of the content stream objects containing page content and controlling its rendering, in this case the image data will be delimited within the content stream by BI (begin image) and EI (end of image) content stream operators. As a content stream may contain multiple images the object number for the content stream alone is not sufficient to identify the point of origin for image data but we can use an index number to identify a particular image data section within a content stream.</w:t>
      </w:r>
    </w:p>
    <w:p w:rsidR="00786679" w:rsidRDefault="007E3F8B" w:rsidP="00876288">
      <w:pPr>
        <w:pStyle w:val="Heading5"/>
      </w:pPr>
      <w:r>
        <w:lastRenderedPageBreak/>
        <w:t>Identifying Text</w:t>
      </w:r>
    </w:p>
    <w:p w:rsidR="00786679" w:rsidRDefault="007E3F8B" w:rsidP="00876288">
      <w:r>
        <w:t>Similarly text content may be held either in the form of a Form XObjectdictionary  with the text itself being contained/encoded within the sequence of content stream operators and operands associated with the Form X, in this case the object number alone is sufficient to identify the point of origin.</w:t>
      </w:r>
    </w:p>
    <w:p w:rsidR="00786679" w:rsidRDefault="007E3F8B" w:rsidP="00876288">
      <w:r>
        <w:t>Alternatively it may be held in one or more content streams associated with the Contents entry of a Page dictionary (in the case of multiple content streams the value of the Contents key is an array), in either case the content data will be held in the form of a Stream object so again an object number is sufficient to identify the point of origin.</w:t>
      </w:r>
    </w:p>
    <w:p w:rsidR="00786679" w:rsidRDefault="007E3F8B" w:rsidP="00876288">
      <w:pPr>
        <w:pStyle w:val="Heading4"/>
      </w:pPr>
      <w:r>
        <w:t>Office (UCP)</w:t>
      </w:r>
    </w:p>
    <w:p w:rsidR="00786679" w:rsidRDefault="007E3F8B" w:rsidP="00876288">
      <w:r>
        <w:t>The internal structure of a UCP file loaded into Glasswall is loosely based on DOM tree structures, so that it can be traversed to identify the internal file components and potentially send to an XML file.</w:t>
      </w:r>
    </w:p>
    <w:p w:rsidR="00786679" w:rsidRDefault="007E3F8B" w:rsidP="00876288">
      <w:pPr>
        <w:pStyle w:val="Heading5"/>
      </w:pPr>
      <w:r>
        <w:t xml:space="preserve">Sample XML File snippet – identifying a specific image field </w:t>
      </w:r>
    </w:p>
    <w:p w:rsidR="00786679" w:rsidRDefault="007E3F8B" w:rsidP="00876288">
      <w:r>
        <w:t>Images are mainly stored in OfficeArtBlip{typename} structures, where typename is the image type.</w:t>
      </w:r>
    </w:p>
    <w:p w:rsidR="00786679" w:rsidRDefault="007E3F8B" w:rsidP="00876288">
      <w:r>
        <w:t>So again, we can highlight the structures and export the hexadecimal of the structures data…</w:t>
      </w:r>
    </w:p>
    <w:p w:rsidR="00786679" w:rsidRDefault="00786679" w:rsidP="00876288"/>
    <w:p w:rsidR="00786679" w:rsidRDefault="007E3F8B" w:rsidP="00876288">
      <w:r>
        <w:rPr>
          <w:noProof/>
        </w:rPr>
        <w:drawing>
          <wp:inline distT="0" distB="0" distL="0" distR="0">
            <wp:extent cx="5729605" cy="5816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29605" cy="581660"/>
                    </a:xfrm>
                    <a:prstGeom prst="rect">
                      <a:avLst/>
                    </a:prstGeom>
                    <a:ln/>
                  </pic:spPr>
                </pic:pic>
              </a:graphicData>
            </a:graphic>
          </wp:inline>
        </w:drawing>
      </w:r>
    </w:p>
    <w:p w:rsidR="00786679" w:rsidRDefault="00786679" w:rsidP="00876288"/>
    <w:p w:rsidR="00786679" w:rsidRDefault="007E3F8B" w:rsidP="00876288">
      <w:r>
        <w:t>However, once again this is a structure (see below) which would need to be post processed to reach the actual image data</w:t>
      </w:r>
    </w:p>
    <w:p w:rsidR="00786679" w:rsidRDefault="007E3F8B" w:rsidP="00876288">
      <w:r>
        <w:t>Sample from MS-DOC</w:t>
      </w:r>
    </w:p>
    <w:p w:rsidR="00786679" w:rsidRDefault="007E3F8B" w:rsidP="00876288">
      <w:r>
        <w:rPr>
          <w:noProof/>
        </w:rPr>
        <w:drawing>
          <wp:inline distT="0" distB="0" distL="0" distR="0">
            <wp:extent cx="5729605" cy="17100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05" cy="1710055"/>
                    </a:xfrm>
                    <a:prstGeom prst="rect">
                      <a:avLst/>
                    </a:prstGeom>
                    <a:ln/>
                  </pic:spPr>
                </pic:pic>
              </a:graphicData>
            </a:graphic>
          </wp:inline>
        </w:drawing>
      </w:r>
    </w:p>
    <w:p w:rsidR="00786679" w:rsidRDefault="007E3F8B" w:rsidP="00876288">
      <w:r>
        <w:rPr>
          <w:noProof/>
        </w:rPr>
        <w:drawing>
          <wp:inline distT="0" distB="0" distL="0" distR="0">
            <wp:extent cx="5729605" cy="13239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29605" cy="1323975"/>
                    </a:xfrm>
                    <a:prstGeom prst="rect">
                      <a:avLst/>
                    </a:prstGeom>
                    <a:ln/>
                  </pic:spPr>
                </pic:pic>
              </a:graphicData>
            </a:graphic>
          </wp:inline>
        </w:drawing>
      </w:r>
    </w:p>
    <w:p w:rsidR="00786679" w:rsidRDefault="00786679" w:rsidP="00876288"/>
    <w:p w:rsidR="00786679" w:rsidRDefault="007E3F8B" w:rsidP="00876288">
      <w:pPr>
        <w:pStyle w:val="Heading5"/>
      </w:pPr>
      <w:r>
        <w:t xml:space="preserve">Sample XML File snippet – identifying a specific text field </w:t>
      </w:r>
    </w:p>
    <w:p w:rsidR="00786679" w:rsidRDefault="007E3F8B" w:rsidP="00876288">
      <w:r>
        <w:t>Text is stored in various structures in each file format, so we would have to list all of the various ones we are aware of.</w:t>
      </w:r>
    </w:p>
    <w:p w:rsidR="00786679" w:rsidRDefault="007E3F8B" w:rsidP="00876288">
      <w:r>
        <w:t xml:space="preserve">For example one of the many structures in Excel is XLUnicodeStringNoCch (see </w:t>
      </w:r>
      <w:r>
        <w:rPr>
          <w:b/>
          <w:sz w:val="20"/>
          <w:szCs w:val="20"/>
        </w:rPr>
        <w:t>2.5.296 of [MS-XLS].PDF from Microsoft</w:t>
      </w:r>
      <w:r>
        <w:t>)</w:t>
      </w:r>
    </w:p>
    <w:p w:rsidR="00786679" w:rsidRDefault="007E3F8B" w:rsidP="00876288">
      <w:r>
        <w:t>Our output format would currently present a  BDDLStruct with the name ‘XLUnicodeStringNoCch’, its size and raw data in hexadecimal.</w:t>
      </w:r>
    </w:p>
    <w:p w:rsidR="00786679" w:rsidRDefault="00786679" w:rsidP="00876288"/>
    <w:p w:rsidR="00786679" w:rsidRDefault="00786679" w:rsidP="00876288"/>
    <w:p w:rsidR="00786679" w:rsidRDefault="007E3F8B" w:rsidP="00876288">
      <w:r>
        <w:rPr>
          <w:noProof/>
        </w:rPr>
        <w:drawing>
          <wp:inline distT="0" distB="0" distL="0" distR="0">
            <wp:extent cx="5723890" cy="241681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23890" cy="2416810"/>
                    </a:xfrm>
                    <a:prstGeom prst="rect">
                      <a:avLst/>
                    </a:prstGeom>
                    <a:ln/>
                  </pic:spPr>
                </pic:pic>
              </a:graphicData>
            </a:graphic>
          </wp:inline>
        </w:drawing>
      </w:r>
      <w:r>
        <w:rPr>
          <w:noProof/>
        </w:rPr>
        <mc:AlternateContent>
          <mc:Choice Requires="wps">
            <w:drawing>
              <wp:anchor distT="0" distB="0" distL="114300" distR="114300" simplePos="0" relativeHeight="251713536" behindDoc="0" locked="0" layoutInCell="1" hidden="0" allowOverlap="1">
                <wp:simplePos x="0" y="0"/>
                <wp:positionH relativeFrom="margin">
                  <wp:posOffset>1866900</wp:posOffset>
                </wp:positionH>
                <wp:positionV relativeFrom="paragraph">
                  <wp:posOffset>2311400</wp:posOffset>
                </wp:positionV>
                <wp:extent cx="1498600" cy="114300"/>
                <wp:effectExtent l="0" t="0" r="0" b="0"/>
                <wp:wrapNone/>
                <wp:docPr id="120" name="Rectangle 120"/>
                <wp:cNvGraphicFramePr/>
                <a:graphic xmlns:a="http://schemas.openxmlformats.org/drawingml/2006/main">
                  <a:graphicData uri="http://schemas.microsoft.com/office/word/2010/wordprocessingShape">
                    <wps:wsp>
                      <wps:cNvSpPr/>
                      <wps:spPr>
                        <a:xfrm>
                          <a:off x="4609800" y="3733919"/>
                          <a:ext cx="1472399" cy="92159"/>
                        </a:xfrm>
                        <a:prstGeom prst="rect">
                          <a:avLst/>
                        </a:prstGeom>
                        <a:noFill/>
                        <a:ln w="25400" cap="flat" cmpd="sng">
                          <a:solidFill>
                            <a:srgbClr val="395E89"/>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20" o:spid="_x0000_s1057" style="position:absolute;margin-left:147pt;margin-top:182pt;width:118pt;height:9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" filled="f" strokecolor="#395e89" strokeweight="2pt">
                <v:stroke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Default="00786679" w:rsidP="00876288"/>
    <w:p w:rsidR="00786679" w:rsidRDefault="007E3F8B" w:rsidP="00876288">
      <w:r>
        <w:t>The actual data of ‘XLUnicodeStringNoCch’ breaks down into this structure which we separate internally but cannot easily present to the outside world.</w:t>
      </w:r>
    </w:p>
    <w:p w:rsidR="00786679" w:rsidRDefault="007E3F8B" w:rsidP="00876288">
      <w:r>
        <w:t>However, in this case the data should be fairly easy to scan for dubious characters.</w:t>
      </w:r>
    </w:p>
    <w:p w:rsidR="00786679" w:rsidRDefault="007E3F8B" w:rsidP="00876288">
      <w:r>
        <w:rPr>
          <w:noProof/>
        </w:rPr>
        <w:drawing>
          <wp:inline distT="0" distB="0" distL="0" distR="0">
            <wp:extent cx="3781425" cy="75501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781425" cy="755015"/>
                    </a:xfrm>
                    <a:prstGeom prst="rect">
                      <a:avLst/>
                    </a:prstGeom>
                    <a:ln/>
                  </pic:spPr>
                </pic:pic>
              </a:graphicData>
            </a:graphic>
          </wp:inline>
        </w:drawing>
      </w:r>
    </w:p>
    <w:p w:rsidR="00786679" w:rsidRDefault="00786679" w:rsidP="00876288"/>
    <w:p w:rsidR="00786679" w:rsidRDefault="007E3F8B" w:rsidP="00876288">
      <w:pPr>
        <w:pStyle w:val="Heading3"/>
      </w:pPr>
      <w:r>
        <w:lastRenderedPageBreak/>
        <w:t>Internal Process</w:t>
      </w:r>
    </w:p>
    <w:p w:rsidR="00786679" w:rsidRDefault="007E3F8B" w:rsidP="00876288">
      <w:pPr>
        <w:pStyle w:val="Heading4"/>
      </w:pPr>
      <w:r>
        <w:t>Export</w:t>
      </w:r>
    </w:p>
    <w:p w:rsidR="00786679" w:rsidRDefault="007E3F8B" w:rsidP="00876288">
      <w:pPr>
        <w:pStyle w:val="Heading5"/>
      </w:pPr>
      <w:r>
        <w:t>Steps – UCP cameras (Office Binary and OOXML)</w:t>
      </w:r>
    </w:p>
    <w:p w:rsidR="00786679" w:rsidRDefault="007E3F8B" w:rsidP="00876288">
      <w:pPr>
        <w:ind w:left="360"/>
        <w:rPr>
          <w:i/>
        </w:rPr>
      </w:pPr>
      <w:r>
        <w:rPr>
          <w:i/>
        </w:rPr>
        <w:t>If the Export API has been the entry-point into Glasswall the Export-Callback mentioned here will be called, otherwise it will not in normal file processing.</w:t>
      </w:r>
    </w:p>
    <w:p w:rsidR="00786679" w:rsidRDefault="007E3F8B" w:rsidP="00876288">
      <w:pPr>
        <w:numPr>
          <w:ilvl w:val="0"/>
          <w:numId w:val="7"/>
        </w:numPr>
        <w:spacing w:after="0"/>
        <w:contextualSpacing/>
      </w:pPr>
      <w:r>
        <w:t>Original File Delivered to Glasswall for processing.</w:t>
      </w:r>
    </w:p>
    <w:p w:rsidR="00786679" w:rsidRDefault="007E3F8B" w:rsidP="00876288">
      <w:pPr>
        <w:numPr>
          <w:ilvl w:val="0"/>
          <w:numId w:val="7"/>
        </w:numPr>
        <w:spacing w:after="0"/>
        <w:contextualSpacing/>
      </w:pPr>
      <w:r>
        <w:t>As each stream is processed by directoryObjectProcessor the cOfficeStreamID is passed down to the generated camera. When the internal tree stage has been completed a validation pass is called. The normal validation Call-back is augmented by the Export Call-back.</w:t>
      </w:r>
    </w:p>
    <w:p w:rsidR="00786679" w:rsidRDefault="007E3F8B" w:rsidP="00876288">
      <w:pPr>
        <w:numPr>
          <w:ilvl w:val="0"/>
          <w:numId w:val="7"/>
        </w:numPr>
        <w:spacing w:after="0"/>
        <w:contextualSpacing/>
      </w:pPr>
      <w:r>
        <w:t>In Export Call-back, on each tree object checked, we look for items (such as images or text blocks) that need marking and storing. When seen, the Export API is called for that object and its location is added to the Analysis and its data is added to a stream in the Export Package and the ID of that stream is associated with the ‘location metadata’.</w:t>
      </w:r>
    </w:p>
    <w:p w:rsidR="00786679" w:rsidRDefault="007E3F8B" w:rsidP="00876288">
      <w:pPr>
        <w:numPr>
          <w:ilvl w:val="0"/>
          <w:numId w:val="7"/>
        </w:numPr>
        <w:contextualSpacing/>
      </w:pPr>
      <w:r>
        <w:t>When all streams are processed. The fully regenerated file and the analysis file are added to the export package with the extracted elements already there.</w:t>
      </w:r>
    </w:p>
    <w:p w:rsidR="00786679" w:rsidRDefault="00786679" w:rsidP="00876288"/>
    <w:p w:rsidR="00786679" w:rsidRDefault="007E3F8B" w:rsidP="00876288">
      <w:pPr>
        <w:pStyle w:val="Heading5"/>
      </w:pPr>
      <w:r>
        <w:t>Steps – UCF cameras (PDF)</w:t>
      </w:r>
    </w:p>
    <w:p w:rsidR="00786679" w:rsidRDefault="007E3F8B" w:rsidP="00876288">
      <w:pPr>
        <w:numPr>
          <w:ilvl w:val="0"/>
          <w:numId w:val="7"/>
        </w:numPr>
        <w:spacing w:after="0"/>
        <w:contextualSpacing/>
      </w:pPr>
      <w:r>
        <w:t>Original File Delivered to Glasswall for processing.</w:t>
      </w:r>
    </w:p>
    <w:p w:rsidR="00786679" w:rsidRDefault="007E3F8B" w:rsidP="00876288">
      <w:pPr>
        <w:numPr>
          <w:ilvl w:val="0"/>
          <w:numId w:val="7"/>
        </w:numPr>
        <w:spacing w:after="0"/>
        <w:contextualSpacing/>
      </w:pPr>
      <w:r>
        <w:t>It is assumed that at each stage where PDF content has been parsed into its internal tree form, a suitable iterator can search for images and text sections and call the Export API functions to mark and select the data.</w:t>
      </w:r>
    </w:p>
    <w:p w:rsidR="00786679" w:rsidRDefault="007E3F8B" w:rsidP="00876288">
      <w:pPr>
        <w:numPr>
          <w:ilvl w:val="0"/>
          <w:numId w:val="7"/>
        </w:numPr>
        <w:contextualSpacing/>
      </w:pPr>
      <w:r>
        <w:t>When all streams are processed. The fully regenerated file and the analysis file are added to the export package where the extracted elements already are.</w:t>
      </w:r>
    </w:p>
    <w:p w:rsidR="00786679" w:rsidRDefault="007E3F8B" w:rsidP="00876288">
      <w:r>
        <w:br w:type="page"/>
      </w:r>
    </w:p>
    <w:p w:rsidR="00786679" w:rsidRDefault="00786679" w:rsidP="00876288"/>
    <w:p w:rsidR="00786679" w:rsidRDefault="007E3F8B" w:rsidP="00876288">
      <w:pPr>
        <w:pStyle w:val="Heading4"/>
      </w:pPr>
      <w:r>
        <w:t>Pseudo-code</w:t>
      </w:r>
    </w:p>
    <w:p w:rsidR="00786679" w:rsidRDefault="007E3F8B" w:rsidP="00876288">
      <w:pPr>
        <w:pStyle w:val="Heading5"/>
      </w:pPr>
      <w:r>
        <w:t>Phase one DLL interfaces</w:t>
      </w:r>
    </w:p>
    <w:p w:rsidR="00786679" w:rsidRDefault="007E3F8B" w:rsidP="00876288">
      <w:pPr>
        <w:pStyle w:val="Heading6"/>
      </w:pPr>
      <w:r>
        <w:rPr>
          <w:rFonts w:ascii="Consolas" w:eastAsia="Consolas" w:hAnsi="Consolas" w:cs="Consolas"/>
          <w:color w:val="000000"/>
          <w:sz w:val="19"/>
          <w:szCs w:val="19"/>
        </w:rPr>
        <w:t>GWFileToFileAnalysisProtectAndExport</w:t>
      </w:r>
    </w:p>
    <w:p w:rsidR="00786679" w:rsidRPr="00C53ADC" w:rsidRDefault="007E3F8B" w:rsidP="00876288">
      <w:pPr>
        <w:spacing w:after="0" w:line="240" w:lineRule="auto"/>
        <w:rPr>
          <w:rFonts w:ascii="Consolas" w:hAnsi="Consolas"/>
          <w:sz w:val="19"/>
        </w:rPr>
      </w:pPr>
      <w:r w:rsidRPr="00C53ADC">
        <w:rPr>
          <w:rFonts w:ascii="Consolas" w:hAnsi="Consolas"/>
          <w:sz w:val="19"/>
        </w:rPr>
        <w:t xml:space="preserve">DLLAPI </w:t>
      </w:r>
      <w:r>
        <w:rPr>
          <w:rFonts w:ascii="Consolas" w:eastAsia="Consolas" w:hAnsi="Consolas" w:cs="Consolas"/>
          <w:color w:val="0000FF"/>
          <w:sz w:val="19"/>
          <w:szCs w:val="19"/>
        </w:rPr>
        <w:t>int</w:t>
      </w:r>
      <w:r w:rsidRPr="00C53ADC">
        <w:rPr>
          <w:rFonts w:ascii="Consolas" w:hAnsi="Consolas"/>
          <w:sz w:val="19"/>
        </w:rPr>
        <w:t xml:space="preserve"> GWFileToFileAnalysisProtectAndExport(</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inputFilePathName, </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exportFilePathName)</w:t>
      </w:r>
    </w:p>
    <w:p w:rsidR="00786679" w:rsidRPr="00C53ADC" w:rsidRDefault="007E3F8B" w:rsidP="00876288">
      <w:pPr>
        <w:spacing w:after="0" w:line="240" w:lineRule="auto"/>
        <w:rPr>
          <w:rFonts w:ascii="Consolas" w:hAnsi="Consolas"/>
          <w:sz w:val="19"/>
        </w:rPr>
      </w:pPr>
      <w:r w:rsidRPr="00C53ADC">
        <w:rPr>
          <w:rFonts w:ascii="Consolas" w:hAnsi="Consolas"/>
          <w:sz w:val="19"/>
        </w:rPr>
        <w:t>TBD</w:t>
      </w:r>
    </w:p>
    <w:p w:rsidR="00786679" w:rsidRPr="00C53ADC" w:rsidRDefault="00786679" w:rsidP="00876288">
      <w:pPr>
        <w:spacing w:after="0" w:line="240" w:lineRule="auto"/>
        <w:rPr>
          <w:rFonts w:ascii="Consolas" w:hAnsi="Consolas"/>
          <w:sz w:val="19"/>
        </w:rPr>
      </w:pPr>
    </w:p>
    <w:p w:rsidR="00786679" w:rsidRPr="00C53ADC" w:rsidRDefault="007E3F8B" w:rsidP="00876288">
      <w:pPr>
        <w:spacing w:after="0" w:line="240" w:lineRule="auto"/>
        <w:rPr>
          <w:rFonts w:ascii="Consolas" w:hAnsi="Consolas"/>
          <w:sz w:val="19"/>
        </w:rPr>
      </w:pPr>
      <w:r w:rsidRPr="00C53ADC">
        <w:rPr>
          <w:rFonts w:ascii="Consolas" w:hAnsi="Consolas"/>
          <w:sz w:val="19"/>
        </w:rPr>
        <w:t xml:space="preserve">DLLAPI </w:t>
      </w:r>
      <w:r>
        <w:rPr>
          <w:rFonts w:ascii="Consolas" w:eastAsia="Consolas" w:hAnsi="Consolas" w:cs="Consolas"/>
          <w:color w:val="0000FF"/>
          <w:sz w:val="19"/>
          <w:szCs w:val="19"/>
        </w:rPr>
        <w:t>int</w:t>
      </w:r>
      <w:r w:rsidRPr="00C53ADC">
        <w:rPr>
          <w:rFonts w:ascii="Consolas" w:hAnsi="Consolas"/>
          <w:sz w:val="19"/>
        </w:rPr>
        <w:t xml:space="preserve"> GWFileToFileProtectAndImport(</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inputFilePathName, </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outputFilePathName)</w:t>
      </w:r>
    </w:p>
    <w:p w:rsidR="00786679" w:rsidRPr="00C53ADC" w:rsidRDefault="007E3F8B" w:rsidP="00876288">
      <w:pPr>
        <w:spacing w:after="0" w:line="240" w:lineRule="auto"/>
        <w:rPr>
          <w:rFonts w:ascii="Consolas" w:hAnsi="Consolas"/>
          <w:sz w:val="19"/>
        </w:rPr>
      </w:pPr>
      <w:r w:rsidRPr="00C53ADC">
        <w:rPr>
          <w:rFonts w:ascii="Consolas" w:hAnsi="Consolas"/>
          <w:sz w:val="19"/>
        </w:rPr>
        <w:t>TBD</w:t>
      </w:r>
    </w:p>
    <w:p w:rsidR="00786679" w:rsidRPr="00C53ADC" w:rsidRDefault="00786679" w:rsidP="00876288">
      <w:pPr>
        <w:spacing w:after="0" w:line="240" w:lineRule="auto"/>
        <w:rPr>
          <w:rFonts w:ascii="Consolas" w:hAnsi="Consolas"/>
          <w:sz w:val="19"/>
        </w:rPr>
      </w:pPr>
    </w:p>
    <w:p w:rsidR="00786679" w:rsidRPr="00C53ADC" w:rsidRDefault="00786679" w:rsidP="00876288">
      <w:pPr>
        <w:spacing w:after="0" w:line="240" w:lineRule="auto"/>
        <w:rPr>
          <w:rFonts w:ascii="Consolas" w:hAnsi="Consolas"/>
          <w:sz w:val="19"/>
        </w:rPr>
      </w:pPr>
    </w:p>
    <w:p w:rsidR="00786679" w:rsidRPr="00C53ADC" w:rsidRDefault="007E3F8B" w:rsidP="00876288">
      <w:pPr>
        <w:spacing w:after="0" w:line="240" w:lineRule="auto"/>
        <w:rPr>
          <w:rFonts w:ascii="Consolas" w:hAnsi="Consolas"/>
          <w:sz w:val="19"/>
        </w:rPr>
      </w:pPr>
      <w:r w:rsidRPr="00C53ADC">
        <w:rPr>
          <w:rFonts w:ascii="Consolas" w:hAnsi="Consolas"/>
          <w:sz w:val="19"/>
        </w:rPr>
        <w:t xml:space="preserve">DLLAPI </w:t>
      </w:r>
      <w:r>
        <w:rPr>
          <w:rFonts w:ascii="Consolas" w:eastAsia="Consolas" w:hAnsi="Consolas" w:cs="Consolas"/>
          <w:color w:val="0000FF"/>
          <w:sz w:val="19"/>
          <w:szCs w:val="19"/>
        </w:rPr>
        <w:t>int</w:t>
      </w:r>
      <w:r w:rsidRPr="00C53ADC">
        <w:rPr>
          <w:rFonts w:ascii="Consolas" w:hAnsi="Consolas"/>
          <w:sz w:val="19"/>
        </w:rPr>
        <w:t xml:space="preserve"> GWFileToMemoryAnalysisProtectAndExport(</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inputFilePathName, </w:t>
      </w:r>
      <w:r>
        <w:rPr>
          <w:rFonts w:ascii="Consolas" w:eastAsia="Consolas" w:hAnsi="Consolas" w:cs="Consolas"/>
          <w:color w:val="0000FF"/>
          <w:sz w:val="19"/>
          <w:szCs w:val="19"/>
        </w:rPr>
        <w:t>void</w:t>
      </w:r>
      <w:r w:rsidRPr="00C53ADC">
        <w:rPr>
          <w:rFonts w:ascii="Consolas" w:hAnsi="Consolas"/>
          <w:sz w:val="19"/>
        </w:rPr>
        <w:t xml:space="preserve"> **outputFileBuffer, size_t *outputLength) </w:t>
      </w:r>
    </w:p>
    <w:p w:rsidR="00786679" w:rsidRDefault="00786679" w:rsidP="00876288">
      <w:pPr>
        <w:spacing w:after="0" w:line="240" w:lineRule="auto"/>
      </w:pPr>
    </w:p>
    <w:p w:rsidR="00786679" w:rsidRDefault="007E3F8B" w:rsidP="00876288">
      <w:pPr>
        <w:numPr>
          <w:ilvl w:val="0"/>
          <w:numId w:val="5"/>
        </w:numPr>
        <w:spacing w:after="0" w:line="240" w:lineRule="auto"/>
      </w:pPr>
      <w:r>
        <w:t>Create Local buffer for managedFile (managedFileBuf)</w:t>
      </w:r>
    </w:p>
    <w:p w:rsidR="00786679" w:rsidRDefault="007E3F8B" w:rsidP="00876288">
      <w:pPr>
        <w:numPr>
          <w:ilvl w:val="0"/>
          <w:numId w:val="5"/>
        </w:numPr>
        <w:spacing w:after="0" w:line="240" w:lineRule="auto"/>
      </w:pPr>
      <w:r>
        <w:t>Call GlasswallProcess on inputFilePathName and store output in managedFileBuf</w:t>
      </w:r>
    </w:p>
    <w:p w:rsidR="00786679" w:rsidRDefault="00786679" w:rsidP="00876288">
      <w:pPr>
        <w:spacing w:after="0" w:line="240" w:lineRule="auto"/>
      </w:pPr>
    </w:p>
    <w:p w:rsidR="00786679" w:rsidRDefault="007E3F8B" w:rsidP="00876288">
      <w:pPr>
        <w:numPr>
          <w:ilvl w:val="0"/>
          <w:numId w:val="5"/>
        </w:numPr>
        <w:spacing w:after="0" w:line="240" w:lineRule="auto"/>
      </w:pP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 NULL</w:t>
      </w:r>
    </w:p>
    <w:p w:rsidR="00786679" w:rsidRDefault="007E3F8B" w:rsidP="00876288">
      <w:pPr>
        <w:numPr>
          <w:ilvl w:val="0"/>
          <w:numId w:val="5"/>
        </w:numPr>
        <w:spacing w:after="0" w:line="240" w:lineRule="auto"/>
      </w:pPr>
      <w:r>
        <w:t>importExportModule::createInterchangePackage(</w:t>
      </w:r>
      <w:r>
        <w:rPr>
          <w:rFonts w:ascii="Consolas" w:eastAsia="Consolas" w:hAnsi="Consolas" w:cs="Consolas"/>
          <w:color w:val="808080"/>
          <w:sz w:val="19"/>
          <w:szCs w:val="19"/>
        </w:rPr>
        <w:t>ppOfficeDoc</w:t>
      </w:r>
      <w:r>
        <w:t>)</w:t>
      </w:r>
    </w:p>
    <w:p w:rsidR="00786679" w:rsidRDefault="007E3F8B" w:rsidP="00876288">
      <w:pPr>
        <w:numPr>
          <w:ilvl w:val="0"/>
          <w:numId w:val="5"/>
        </w:numPr>
        <w:spacing w:after="0" w:line="240" w:lineRule="auto"/>
      </w:pPr>
      <w:r>
        <w:t>importExportModule::addManagedFileToInterchangePackage(</w:t>
      </w:r>
      <w:r>
        <w:rPr>
          <w:rFonts w:ascii="Consolas" w:eastAsia="Consolas" w:hAnsi="Consolas" w:cs="Consolas"/>
          <w:color w:val="808080"/>
          <w:sz w:val="19"/>
          <w:szCs w:val="19"/>
        </w:rPr>
        <w:t xml:space="preserve">ppOfficeDoc, </w:t>
      </w:r>
      <w:r>
        <w:t>managedFileBuf)</w:t>
      </w:r>
    </w:p>
    <w:p w:rsidR="00786679" w:rsidRDefault="007E3F8B" w:rsidP="00876288">
      <w:pPr>
        <w:numPr>
          <w:ilvl w:val="0"/>
          <w:numId w:val="5"/>
        </w:numPr>
        <w:spacing w:after="0" w:line="240" w:lineRule="auto"/>
      </w:pPr>
      <w:r>
        <w:t>importExportModule::sendInterchangePackageToBuffer(</w:t>
      </w:r>
      <w:r>
        <w:rPr>
          <w:rFonts w:ascii="Consolas" w:eastAsia="Consolas" w:hAnsi="Consolas" w:cs="Consolas"/>
          <w:color w:val="808080"/>
          <w:sz w:val="19"/>
          <w:szCs w:val="19"/>
        </w:rPr>
        <w:t xml:space="preserve">ppOfficeDoc, </w:t>
      </w:r>
      <w:r>
        <w:t>outputFileBuffer)</w:t>
      </w:r>
    </w:p>
    <w:p w:rsidR="00786679" w:rsidRDefault="007E3F8B" w:rsidP="00876288">
      <w:pPr>
        <w:numPr>
          <w:ilvl w:val="0"/>
          <w:numId w:val="5"/>
        </w:numPr>
        <w:spacing w:after="0" w:line="240" w:lineRule="auto"/>
      </w:pPr>
      <w:r>
        <w:t>importExportModule::closeInterchangePackage(</w:t>
      </w:r>
      <w:r>
        <w:rPr>
          <w:rFonts w:ascii="Consolas" w:eastAsia="Consolas" w:hAnsi="Consolas" w:cs="Consolas"/>
          <w:color w:val="808080"/>
          <w:sz w:val="19"/>
          <w:szCs w:val="19"/>
        </w:rPr>
        <w:t>ppOfficeDoc</w:t>
      </w:r>
      <w:r>
        <w:t>)</w:t>
      </w:r>
    </w:p>
    <w:p w:rsidR="00786679" w:rsidRDefault="007E3F8B" w:rsidP="00876288">
      <w:pPr>
        <w:pStyle w:val="Heading6"/>
      </w:pPr>
      <w:r>
        <w:rPr>
          <w:rFonts w:ascii="Consolas" w:eastAsia="Consolas" w:hAnsi="Consolas" w:cs="Consolas"/>
          <w:color w:val="000000"/>
          <w:sz w:val="19"/>
          <w:szCs w:val="19"/>
        </w:rPr>
        <w:t>GWFileToMemoryProtectAndImport</w:t>
      </w:r>
    </w:p>
    <w:p w:rsidR="00786679" w:rsidRPr="00C53ADC" w:rsidRDefault="007E3F8B" w:rsidP="00876288">
      <w:pPr>
        <w:spacing w:after="0" w:line="240" w:lineRule="auto"/>
        <w:rPr>
          <w:rFonts w:ascii="Consolas" w:hAnsi="Consolas"/>
          <w:sz w:val="19"/>
        </w:rPr>
      </w:pPr>
      <w:r w:rsidRPr="00C53ADC">
        <w:rPr>
          <w:rFonts w:ascii="Consolas" w:hAnsi="Consolas"/>
          <w:sz w:val="19"/>
        </w:rPr>
        <w:t xml:space="preserve">DLLAPI </w:t>
      </w:r>
      <w:r>
        <w:rPr>
          <w:rFonts w:ascii="Consolas" w:eastAsia="Consolas" w:hAnsi="Consolas" w:cs="Consolas"/>
          <w:color w:val="0000FF"/>
          <w:sz w:val="19"/>
          <w:szCs w:val="19"/>
        </w:rPr>
        <w:t>int</w:t>
      </w:r>
      <w:r w:rsidRPr="00C53ADC">
        <w:rPr>
          <w:rFonts w:ascii="Consolas" w:hAnsi="Consolas"/>
          <w:sz w:val="19"/>
        </w:rPr>
        <w:t xml:space="preserve"> GWFileToMemoryProtectAndImport(</w:t>
      </w:r>
      <w:r>
        <w:rPr>
          <w:rFonts w:ascii="Consolas" w:eastAsia="Consolas" w:hAnsi="Consolas" w:cs="Consolas"/>
          <w:color w:val="0000FF"/>
          <w:sz w:val="19"/>
          <w:szCs w:val="19"/>
        </w:rPr>
        <w:t>const</w:t>
      </w:r>
      <w:r w:rsidRPr="00C53ADC">
        <w:rPr>
          <w:rFonts w:ascii="Consolas" w:hAnsi="Consolas"/>
          <w:sz w:val="19"/>
        </w:rPr>
        <w:t xml:space="preserve"> </w:t>
      </w:r>
      <w:r>
        <w:rPr>
          <w:rFonts w:ascii="Consolas" w:eastAsia="Consolas" w:hAnsi="Consolas" w:cs="Consolas"/>
          <w:color w:val="0000FF"/>
          <w:sz w:val="19"/>
          <w:szCs w:val="19"/>
        </w:rPr>
        <w:t>wchar_t</w:t>
      </w:r>
      <w:r w:rsidRPr="00C53ADC">
        <w:rPr>
          <w:rFonts w:ascii="Consolas" w:hAnsi="Consolas"/>
          <w:sz w:val="19"/>
        </w:rPr>
        <w:t xml:space="preserve"> * inputFilePathName, </w:t>
      </w:r>
      <w:r>
        <w:rPr>
          <w:rFonts w:ascii="Consolas" w:eastAsia="Consolas" w:hAnsi="Consolas" w:cs="Consolas"/>
          <w:color w:val="0000FF"/>
          <w:sz w:val="19"/>
          <w:szCs w:val="19"/>
        </w:rPr>
        <w:t>void</w:t>
      </w:r>
      <w:r w:rsidRPr="00C53ADC">
        <w:rPr>
          <w:rFonts w:ascii="Consolas" w:hAnsi="Consolas"/>
          <w:sz w:val="19"/>
        </w:rPr>
        <w:t xml:space="preserve"> **outputFileBuffer, size_t *outputLength) </w:t>
      </w:r>
    </w:p>
    <w:p w:rsidR="00786679" w:rsidRDefault="00786679" w:rsidP="00876288">
      <w:pPr>
        <w:spacing w:after="0" w:line="240" w:lineRule="auto"/>
      </w:pPr>
    </w:p>
    <w:p w:rsidR="00786679" w:rsidRDefault="007E3F8B" w:rsidP="00876288">
      <w:pPr>
        <w:numPr>
          <w:ilvl w:val="0"/>
          <w:numId w:val="5"/>
        </w:numPr>
        <w:spacing w:after="0" w:line="240" w:lineRule="auto"/>
      </w:pPr>
      <w:r>
        <w:t>Create Local buffer for importFile (importFileBuf)</w:t>
      </w:r>
    </w:p>
    <w:p w:rsidR="00786679" w:rsidRDefault="007E3F8B" w:rsidP="00876288">
      <w:pPr>
        <w:numPr>
          <w:ilvl w:val="0"/>
          <w:numId w:val="5"/>
        </w:numPr>
        <w:spacing w:after="0" w:line="240" w:lineRule="auto"/>
      </w:pPr>
      <w:r>
        <w:t>Load file ‘</w:t>
      </w:r>
      <w:r w:rsidRPr="00C53ADC">
        <w:rPr>
          <w:rFonts w:ascii="Consolas" w:hAnsi="Consolas"/>
          <w:sz w:val="19"/>
        </w:rPr>
        <w:t>inputFilePathName’ into buffer ‘</w:t>
      </w:r>
      <w:r>
        <w:t>importFileBuf</w:t>
      </w:r>
      <w:r w:rsidRPr="00C53ADC">
        <w:rPr>
          <w:rFonts w:ascii="Consolas" w:hAnsi="Consolas"/>
          <w:sz w:val="19"/>
        </w:rPr>
        <w:t>’</w:t>
      </w:r>
    </w:p>
    <w:p w:rsidR="00786679" w:rsidRPr="006A387D" w:rsidRDefault="00786679" w:rsidP="00876288">
      <w:pPr>
        <w:spacing w:after="0" w:line="240" w:lineRule="auto"/>
        <w:rPr>
          <w:rFonts w:ascii="Carlito" w:hAnsi="Carlito"/>
          <w:strike/>
        </w:rPr>
      </w:pPr>
    </w:p>
    <w:p w:rsidR="00786679" w:rsidRDefault="007E3F8B" w:rsidP="00876288">
      <w:pPr>
        <w:numPr>
          <w:ilvl w:val="0"/>
          <w:numId w:val="5"/>
        </w:numPr>
        <w:spacing w:after="0" w:line="240" w:lineRule="auto"/>
      </w:pP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 NULL</w:t>
      </w:r>
    </w:p>
    <w:p w:rsidR="00786679" w:rsidRDefault="007E3F8B" w:rsidP="00876288">
      <w:pPr>
        <w:numPr>
          <w:ilvl w:val="0"/>
          <w:numId w:val="5"/>
        </w:numPr>
        <w:spacing w:after="0" w:line="240" w:lineRule="auto"/>
      </w:pPr>
      <w:r>
        <w:t>importExportModule::importInterchangePackage(</w:t>
      </w:r>
      <w:r>
        <w:rPr>
          <w:rFonts w:ascii="Consolas" w:eastAsia="Consolas" w:hAnsi="Consolas" w:cs="Consolas"/>
          <w:color w:val="808080"/>
          <w:sz w:val="19"/>
          <w:szCs w:val="19"/>
        </w:rPr>
        <w:t xml:space="preserve">ppOfficeDoc, </w:t>
      </w:r>
      <w:r>
        <w:t>importFileBuf)</w:t>
      </w:r>
    </w:p>
    <w:p w:rsidR="00786679" w:rsidRDefault="007E3F8B" w:rsidP="00876288">
      <w:pPr>
        <w:numPr>
          <w:ilvl w:val="0"/>
          <w:numId w:val="5"/>
        </w:numPr>
        <w:spacing w:after="0" w:line="240" w:lineRule="auto"/>
        <w:rPr>
          <w:strike/>
        </w:rPr>
      </w:pPr>
      <w:r>
        <w:t>importExportModule::extractManagedFileFromInterchangePackage(</w:t>
      </w:r>
      <w:r>
        <w:rPr>
          <w:rFonts w:ascii="Consolas" w:eastAsia="Consolas" w:hAnsi="Consolas" w:cs="Consolas"/>
          <w:color w:val="808080"/>
          <w:sz w:val="19"/>
          <w:szCs w:val="19"/>
        </w:rPr>
        <w:t>ppOfficeDoc,</w:t>
      </w:r>
      <w:r>
        <w:rPr>
          <w:rFonts w:ascii="Consolas" w:eastAsia="Consolas" w:hAnsi="Consolas" w:cs="Consolas"/>
          <w:strike/>
          <w:color w:val="808080"/>
          <w:sz w:val="19"/>
          <w:szCs w:val="19"/>
        </w:rPr>
        <w:t xml:space="preserve"> </w:t>
      </w:r>
      <w:r w:rsidRPr="00C53ADC">
        <w:rPr>
          <w:rFonts w:ascii="Consolas" w:hAnsi="Consolas"/>
          <w:sz w:val="19"/>
        </w:rPr>
        <w:t>outputFileBuffer</w:t>
      </w:r>
      <w:r>
        <w:t>)</w:t>
      </w:r>
    </w:p>
    <w:p w:rsidR="00786679" w:rsidRDefault="007E3F8B" w:rsidP="00876288">
      <w:pPr>
        <w:numPr>
          <w:ilvl w:val="0"/>
          <w:numId w:val="5"/>
        </w:numPr>
        <w:spacing w:after="0" w:line="240" w:lineRule="auto"/>
      </w:pPr>
      <w:r>
        <w:t>importExportModule::closeInterchangePackage(</w:t>
      </w:r>
      <w:r>
        <w:rPr>
          <w:rFonts w:ascii="Consolas" w:eastAsia="Consolas" w:hAnsi="Consolas" w:cs="Consolas"/>
          <w:color w:val="808080"/>
          <w:sz w:val="19"/>
          <w:szCs w:val="19"/>
        </w:rPr>
        <w:t>ppOfficeDoc</w:t>
      </w:r>
      <w:r>
        <w:t>)</w:t>
      </w:r>
    </w:p>
    <w:p w:rsidR="00786679" w:rsidRDefault="00786679" w:rsidP="00876288">
      <w:pPr>
        <w:spacing w:after="0" w:line="240" w:lineRule="auto"/>
      </w:pPr>
    </w:p>
    <w:p w:rsidR="00786679" w:rsidRDefault="007E3F8B" w:rsidP="00876288">
      <w:r>
        <w:br w:type="page"/>
      </w:r>
    </w:p>
    <w:p w:rsidR="00786679" w:rsidRDefault="00786679" w:rsidP="00876288"/>
    <w:p w:rsidR="00786679" w:rsidRDefault="007E3F8B" w:rsidP="00876288">
      <w:pPr>
        <w:pStyle w:val="Heading5"/>
      </w:pPr>
      <w:r>
        <w:t xml:space="preserve">importExportModule </w:t>
      </w:r>
    </w:p>
    <w:p w:rsidR="00786679" w:rsidRDefault="007E3F8B" w:rsidP="00876288">
      <w:pPr>
        <w:pStyle w:val="Heading6"/>
      </w:pPr>
      <w:r>
        <w:t>createInterchangePackage</w:t>
      </w:r>
    </w:p>
    <w:p w:rsidR="00786679" w:rsidRDefault="007E3F8B" w:rsidP="00876288">
      <w:pPr>
        <w:numPr>
          <w:ilvl w:val="0"/>
          <w:numId w:val="6"/>
        </w:numPr>
        <w:spacing w:after="0" w:line="240" w:lineRule="auto"/>
      </w:pPr>
      <w:r>
        <w:t>Predefinded streamIds for fixed parts of Interchange Package</w:t>
      </w:r>
    </w:p>
    <w:p w:rsidR="00786679" w:rsidRDefault="007E3F8B" w:rsidP="00876288">
      <w:pPr>
        <w:numPr>
          <w:ilvl w:val="1"/>
          <w:numId w:val="6"/>
        </w:numPr>
        <w:spacing w:after="0" w:line="240" w:lineRule="auto"/>
      </w:pPr>
      <w:r>
        <w:t>MANAGEDFILE_ID = 1</w:t>
      </w:r>
    </w:p>
    <w:p w:rsidR="00786679" w:rsidRDefault="007E3F8B" w:rsidP="00876288">
      <w:pPr>
        <w:numPr>
          <w:ilvl w:val="1"/>
          <w:numId w:val="6"/>
        </w:numPr>
        <w:spacing w:after="0" w:line="240" w:lineRule="auto"/>
      </w:pPr>
      <w:r>
        <w:t>ANALYSISFILE_ID = 2</w:t>
      </w:r>
    </w:p>
    <w:p w:rsidR="00786679" w:rsidRDefault="007E3F8B" w:rsidP="00876288">
      <w:pPr>
        <w:numPr>
          <w:ilvl w:val="1"/>
          <w:numId w:val="6"/>
        </w:numPr>
        <w:spacing w:after="0" w:line="240" w:lineRule="auto"/>
      </w:pPr>
      <w:r>
        <w:t>IMAGESDIRECTORY = 3</w:t>
      </w:r>
    </w:p>
    <w:p w:rsidR="00786679" w:rsidRDefault="007E3F8B" w:rsidP="00876288">
      <w:pPr>
        <w:numPr>
          <w:ilvl w:val="1"/>
          <w:numId w:val="6"/>
        </w:numPr>
        <w:spacing w:after="0" w:line="240" w:lineRule="auto"/>
      </w:pPr>
      <w:r>
        <w:t>TEXTSTREAMSDIRECTORY = 4</w:t>
      </w:r>
    </w:p>
    <w:p w:rsidR="00786679" w:rsidRDefault="007E3F8B" w:rsidP="00876288">
      <w:pPr>
        <w:numPr>
          <w:ilvl w:val="0"/>
          <w:numId w:val="6"/>
        </w:numPr>
        <w:spacing w:after="0" w:line="240" w:lineRule="auto"/>
      </w:pPr>
      <w:r>
        <w:t>importExportModule::createInterchangePackage(</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w:t>
      </w:r>
      <w:r>
        <w:t>)</w:t>
      </w:r>
    </w:p>
    <w:p w:rsidR="00786679" w:rsidRDefault="007E3F8B" w:rsidP="00876288">
      <w:pPr>
        <w:numPr>
          <w:ilvl w:val="1"/>
          <w:numId w:val="6"/>
        </w:numPr>
        <w:spacing w:after="0" w:line="240" w:lineRule="auto"/>
      </w:pPr>
      <w:r w:rsidRPr="00C53ADC">
        <w:rPr>
          <w:rFonts w:ascii="Consolas" w:hAnsi="Consolas"/>
          <w:sz w:val="19"/>
        </w:rPr>
        <w:t>OfficeDocument_create(</w:t>
      </w:r>
      <w:r>
        <w:rPr>
          <w:rFonts w:ascii="Consolas" w:eastAsia="Consolas" w:hAnsi="Consolas" w:cs="Consolas"/>
          <w:color w:val="808080"/>
          <w:sz w:val="19"/>
          <w:szCs w:val="19"/>
        </w:rPr>
        <w:t>ppOfficeDoc</w:t>
      </w:r>
      <w:r w:rsidRPr="00C53ADC">
        <w:rPr>
          <w:rFonts w:ascii="Consolas" w:hAnsi="Consolas"/>
          <w:sz w:val="19"/>
        </w:rPr>
        <w:t xml:space="preserve">, </w:t>
      </w:r>
      <w:r w:rsidRPr="00C53ADC">
        <w:rPr>
          <w:rFonts w:ascii="Consolas" w:hAnsi="Consolas"/>
          <w:color w:val="2F4F4F"/>
          <w:sz w:val="19"/>
        </w:rPr>
        <w:t>eOfficeDocOPC</w:t>
      </w:r>
      <w:r w:rsidRPr="00C53ADC">
        <w:rPr>
          <w:rFonts w:ascii="Consolas" w:hAnsi="Consolas"/>
          <w:sz w:val="19"/>
        </w:rPr>
        <w:t>))</w:t>
      </w:r>
    </w:p>
    <w:p w:rsidR="00786679" w:rsidRDefault="007E3F8B" w:rsidP="00876288">
      <w:pPr>
        <w:numPr>
          <w:ilvl w:val="1"/>
          <w:numId w:val="6"/>
        </w:numPr>
        <w:spacing w:after="0" w:line="240" w:lineRule="auto"/>
      </w:pPr>
      <w:r w:rsidRPr="00C53ADC">
        <w:rPr>
          <w:rFonts w:ascii="Consolas" w:hAnsi="Consolas"/>
          <w:sz w:val="19"/>
        </w:rPr>
        <w:t>OfficeDocument_addStream (</w:t>
      </w:r>
      <w:r>
        <w:rPr>
          <w:rFonts w:ascii="Consolas" w:eastAsia="Consolas" w:hAnsi="Consolas" w:cs="Consolas"/>
          <w:color w:val="808080"/>
          <w:sz w:val="19"/>
          <w:szCs w:val="19"/>
        </w:rPr>
        <w:t>ppOfficeDoc,’</w:t>
      </w:r>
      <w:r>
        <w:t xml:space="preserve"> /managed</w:t>
      </w:r>
      <w:r>
        <w:rPr>
          <w:rFonts w:ascii="Consolas" w:eastAsia="Consolas" w:hAnsi="Consolas" w:cs="Consolas"/>
          <w:color w:val="808080"/>
          <w:sz w:val="19"/>
          <w:szCs w:val="19"/>
        </w:rPr>
        <w:t xml:space="preserve">’, 1, </w:t>
      </w:r>
      <w:r w:rsidRPr="00C53ADC">
        <w:rPr>
          <w:rFonts w:ascii="Consolas" w:hAnsi="Consolas"/>
          <w:color w:val="2F4F4F"/>
          <w:sz w:val="19"/>
        </w:rPr>
        <w:t>STREAM_OBJECT_TYPE</w:t>
      </w:r>
      <w:r>
        <w:rPr>
          <w:rFonts w:ascii="Consolas" w:eastAsia="Consolas" w:hAnsi="Consolas" w:cs="Consolas"/>
          <w:color w:val="808080"/>
          <w:sz w:val="19"/>
          <w:szCs w:val="19"/>
        </w:rPr>
        <w:t xml:space="preserve">) </w:t>
      </w:r>
      <w:r>
        <w:t xml:space="preserve">// placeholder for managed file </w:t>
      </w:r>
      <w:r>
        <w:rPr>
          <w:rFonts w:ascii="Consolas" w:eastAsia="Consolas" w:hAnsi="Consolas" w:cs="Consolas"/>
          <w:sz w:val="19"/>
          <w:szCs w:val="19"/>
        </w:rPr>
        <w:t>🆕</w:t>
      </w:r>
    </w:p>
    <w:p w:rsidR="00786679" w:rsidRDefault="007E3F8B" w:rsidP="00876288">
      <w:pPr>
        <w:numPr>
          <w:ilvl w:val="1"/>
          <w:numId w:val="6"/>
        </w:numPr>
        <w:spacing w:after="0" w:line="240" w:lineRule="auto"/>
      </w:pPr>
      <w:r w:rsidRPr="00C53ADC">
        <w:rPr>
          <w:rFonts w:ascii="Consolas" w:hAnsi="Consolas"/>
          <w:sz w:val="19"/>
        </w:rPr>
        <w:t>OfficeDocument_addStream (</w:t>
      </w:r>
      <w:r>
        <w:rPr>
          <w:rFonts w:ascii="Consolas" w:eastAsia="Consolas" w:hAnsi="Consolas" w:cs="Consolas"/>
          <w:color w:val="808080"/>
          <w:sz w:val="19"/>
          <w:szCs w:val="19"/>
        </w:rPr>
        <w:t>ppOfficeDoc,’</w:t>
      </w:r>
      <w:r>
        <w:t xml:space="preserve"> /analysis</w:t>
      </w:r>
      <w:r>
        <w:rPr>
          <w:rFonts w:ascii="Consolas" w:eastAsia="Consolas" w:hAnsi="Consolas" w:cs="Consolas"/>
          <w:color w:val="808080"/>
          <w:sz w:val="19"/>
          <w:szCs w:val="19"/>
        </w:rPr>
        <w:t xml:space="preserve">’, 2, </w:t>
      </w:r>
      <w:r w:rsidRPr="00C53ADC">
        <w:rPr>
          <w:rFonts w:ascii="Consolas" w:hAnsi="Consolas"/>
          <w:color w:val="2F4F4F"/>
          <w:sz w:val="19"/>
        </w:rPr>
        <w:t>STREAM_OBJECT_TYPE</w:t>
      </w:r>
      <w:r>
        <w:rPr>
          <w:rFonts w:ascii="Consolas" w:eastAsia="Consolas" w:hAnsi="Consolas" w:cs="Consolas"/>
          <w:color w:val="808080"/>
          <w:sz w:val="19"/>
          <w:szCs w:val="19"/>
        </w:rPr>
        <w:t xml:space="preserve">) </w:t>
      </w:r>
      <w:r>
        <w:t xml:space="preserve">// placeholder for analysis file </w:t>
      </w:r>
      <w:r>
        <w:rPr>
          <w:rFonts w:ascii="Consolas" w:eastAsia="Consolas" w:hAnsi="Consolas" w:cs="Consolas"/>
          <w:sz w:val="19"/>
          <w:szCs w:val="19"/>
        </w:rPr>
        <w:t>🆕</w:t>
      </w:r>
    </w:p>
    <w:p w:rsidR="00786679" w:rsidRDefault="007E3F8B" w:rsidP="00876288">
      <w:pPr>
        <w:numPr>
          <w:ilvl w:val="1"/>
          <w:numId w:val="6"/>
        </w:numPr>
        <w:spacing w:after="0" w:line="240" w:lineRule="auto"/>
      </w:pPr>
      <w:r w:rsidRPr="00C53ADC">
        <w:rPr>
          <w:rFonts w:ascii="Consolas" w:hAnsi="Consolas"/>
          <w:sz w:val="19"/>
        </w:rPr>
        <w:t>OfficeDocument_addStream(</w:t>
      </w:r>
      <w:r>
        <w:rPr>
          <w:rFonts w:ascii="Consolas" w:eastAsia="Consolas" w:hAnsi="Consolas" w:cs="Consolas"/>
          <w:color w:val="808080"/>
          <w:sz w:val="19"/>
          <w:szCs w:val="19"/>
        </w:rPr>
        <w:t>ppOfficeDoc,’</w:t>
      </w:r>
      <w:r>
        <w:t xml:space="preserve"> /images</w:t>
      </w:r>
      <w:r>
        <w:rPr>
          <w:rFonts w:ascii="Consolas" w:eastAsia="Consolas" w:hAnsi="Consolas" w:cs="Consolas"/>
          <w:color w:val="808080"/>
          <w:sz w:val="19"/>
          <w:szCs w:val="19"/>
        </w:rPr>
        <w:t xml:space="preserve">’, 3, </w:t>
      </w:r>
      <w:r w:rsidRPr="00C53ADC">
        <w:rPr>
          <w:rFonts w:ascii="Consolas" w:hAnsi="Consolas"/>
          <w:color w:val="2F4F4F"/>
          <w:sz w:val="19"/>
        </w:rPr>
        <w:t>STORAGE_OBJECT_TYPE</w:t>
      </w:r>
      <w:r>
        <w:rPr>
          <w:rFonts w:ascii="Consolas" w:eastAsia="Consolas" w:hAnsi="Consolas" w:cs="Consolas"/>
          <w:color w:val="808080"/>
          <w:sz w:val="19"/>
          <w:szCs w:val="19"/>
        </w:rPr>
        <w:t xml:space="preserve">) </w:t>
      </w:r>
      <w:r>
        <w:t xml:space="preserve">// images directory </w:t>
      </w:r>
      <w:r>
        <w:rPr>
          <w:rFonts w:ascii="Consolas" w:eastAsia="Consolas" w:hAnsi="Consolas" w:cs="Consolas"/>
          <w:sz w:val="19"/>
          <w:szCs w:val="19"/>
        </w:rPr>
        <w:t>🆕</w:t>
      </w:r>
    </w:p>
    <w:p w:rsidR="00786679" w:rsidRDefault="007E3F8B" w:rsidP="00876288">
      <w:pPr>
        <w:numPr>
          <w:ilvl w:val="1"/>
          <w:numId w:val="6"/>
        </w:numPr>
        <w:spacing w:after="0" w:line="240" w:lineRule="auto"/>
      </w:pPr>
      <w:r w:rsidRPr="00C53ADC">
        <w:rPr>
          <w:rFonts w:ascii="Consolas" w:hAnsi="Consolas"/>
          <w:sz w:val="19"/>
        </w:rPr>
        <w:t>OfficeDocument_addStream (</w:t>
      </w:r>
      <w:r>
        <w:rPr>
          <w:rFonts w:ascii="Consolas" w:eastAsia="Consolas" w:hAnsi="Consolas" w:cs="Consolas"/>
          <w:color w:val="808080"/>
          <w:sz w:val="19"/>
          <w:szCs w:val="19"/>
        </w:rPr>
        <w:t>ppOfficeDoc,’</w:t>
      </w:r>
      <w:r>
        <w:t xml:space="preserve"> / text</w:t>
      </w:r>
      <w:r>
        <w:rPr>
          <w:rFonts w:ascii="Consolas" w:eastAsia="Consolas" w:hAnsi="Consolas" w:cs="Consolas"/>
          <w:color w:val="808080"/>
          <w:sz w:val="19"/>
          <w:szCs w:val="19"/>
        </w:rPr>
        <w:t xml:space="preserve">’, 4, </w:t>
      </w:r>
      <w:r w:rsidRPr="00C53ADC">
        <w:rPr>
          <w:rFonts w:ascii="Consolas" w:hAnsi="Consolas"/>
          <w:color w:val="2F4F4F"/>
          <w:sz w:val="19"/>
        </w:rPr>
        <w:t>STORAGE_OBJECT_TYPE</w:t>
      </w:r>
      <w:r>
        <w:rPr>
          <w:rFonts w:ascii="Consolas" w:eastAsia="Consolas" w:hAnsi="Consolas" w:cs="Consolas"/>
          <w:color w:val="808080"/>
          <w:sz w:val="19"/>
          <w:szCs w:val="19"/>
        </w:rPr>
        <w:t xml:space="preserve">) </w:t>
      </w:r>
      <w:r>
        <w:t xml:space="preserve">// text directory </w:t>
      </w:r>
      <w:r>
        <w:rPr>
          <w:rFonts w:ascii="Consolas" w:eastAsia="Consolas" w:hAnsi="Consolas" w:cs="Consolas"/>
          <w:sz w:val="19"/>
          <w:szCs w:val="19"/>
        </w:rPr>
        <w:t>🆕</w:t>
      </w:r>
    </w:p>
    <w:p w:rsidR="00786679" w:rsidRDefault="007E3F8B" w:rsidP="00876288">
      <w:pPr>
        <w:pStyle w:val="Heading6"/>
      </w:pPr>
      <w:r>
        <w:t>addManagedFileToInterchangePackage</w:t>
      </w:r>
    </w:p>
    <w:p w:rsidR="00786679" w:rsidRDefault="007E3F8B" w:rsidP="00876288">
      <w:pPr>
        <w:numPr>
          <w:ilvl w:val="0"/>
          <w:numId w:val="6"/>
        </w:numPr>
        <w:spacing w:after="0" w:line="240" w:lineRule="auto"/>
      </w:pPr>
      <w:r>
        <w:t>importExportModule::addManagedFileToInterchangePackage(</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managedFileBuf)</w:t>
      </w:r>
    </w:p>
    <w:p w:rsidR="00786679" w:rsidRDefault="007E3F8B" w:rsidP="00876288">
      <w:pPr>
        <w:numPr>
          <w:ilvl w:val="1"/>
          <w:numId w:val="6"/>
        </w:numPr>
        <w:spacing w:after="0" w:line="240" w:lineRule="auto"/>
      </w:pPr>
      <w:r w:rsidRPr="00C53ADC">
        <w:rPr>
          <w:rFonts w:ascii="Consolas" w:hAnsi="Consolas"/>
          <w:sz w:val="19"/>
        </w:rPr>
        <w:t>OfficeDocument_setStreamPtr (</w:t>
      </w:r>
      <w:r>
        <w:rPr>
          <w:rFonts w:ascii="Consolas" w:eastAsia="Consolas" w:hAnsi="Consolas" w:cs="Consolas"/>
          <w:color w:val="808080"/>
          <w:sz w:val="19"/>
          <w:szCs w:val="19"/>
        </w:rPr>
        <w:t>ppOfficeDoc</w:t>
      </w:r>
      <w:r w:rsidRPr="00C53ADC">
        <w:rPr>
          <w:rFonts w:ascii="Consolas" w:hAnsi="Consolas"/>
          <w:sz w:val="19"/>
        </w:rPr>
        <w:t xml:space="preserve">, </w:t>
      </w:r>
      <w:r>
        <w:t>MANAGEDFILE_ID</w:t>
      </w:r>
      <w:r>
        <w:rPr>
          <w:rFonts w:ascii="Consolas" w:eastAsia="Consolas" w:hAnsi="Consolas" w:cs="Consolas"/>
          <w:color w:val="808080"/>
          <w:sz w:val="19"/>
          <w:szCs w:val="19"/>
        </w:rPr>
        <w:t xml:space="preserve">, </w:t>
      </w:r>
      <w:r>
        <w:t>managedFileBuf</w:t>
      </w:r>
      <w:r w:rsidRPr="00C53ADC">
        <w:rPr>
          <w:rFonts w:ascii="Consolas" w:hAnsi="Consolas"/>
          <w:sz w:val="19"/>
        </w:rPr>
        <w:t>)</w:t>
      </w:r>
    </w:p>
    <w:p w:rsidR="00786679" w:rsidRDefault="007E3F8B" w:rsidP="00876288">
      <w:pPr>
        <w:numPr>
          <w:ilvl w:val="1"/>
          <w:numId w:val="6"/>
        </w:numPr>
        <w:spacing w:after="0" w:line="240" w:lineRule="auto"/>
        <w:rPr>
          <w:b/>
        </w:rPr>
      </w:pPr>
      <w:r w:rsidRPr="00C53ADC">
        <w:rPr>
          <w:rFonts w:ascii="Consolas" w:hAnsi="Consolas"/>
          <w:b/>
          <w:sz w:val="19"/>
        </w:rPr>
        <w:t>// might need to create copy of the buffer before its attached as PDF sometimes reuses image expansion buffer</w:t>
      </w:r>
    </w:p>
    <w:p w:rsidR="00786679" w:rsidRDefault="007E3F8B" w:rsidP="00876288">
      <w:pPr>
        <w:pStyle w:val="Heading6"/>
        <w:rPr>
          <w:rFonts w:ascii="Consolas" w:eastAsia="Consolas" w:hAnsi="Consolas" w:cs="Consolas"/>
          <w:color w:val="000000"/>
          <w:sz w:val="19"/>
          <w:szCs w:val="19"/>
        </w:rPr>
      </w:pPr>
      <w:r>
        <w:t>addAnalysisFileToInterchangePackage</w:t>
      </w:r>
    </w:p>
    <w:p w:rsidR="00786679" w:rsidRDefault="007E3F8B" w:rsidP="00876288">
      <w:pPr>
        <w:numPr>
          <w:ilvl w:val="0"/>
          <w:numId w:val="6"/>
        </w:numPr>
        <w:spacing w:after="0" w:line="240" w:lineRule="auto"/>
      </w:pPr>
      <w:r>
        <w:t>importExportModule::addAnalysisFileToInterchangePackage(</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analysisFileBuf)</w:t>
      </w:r>
    </w:p>
    <w:p w:rsidR="00786679" w:rsidRDefault="007E3F8B" w:rsidP="00876288">
      <w:pPr>
        <w:numPr>
          <w:ilvl w:val="1"/>
          <w:numId w:val="6"/>
        </w:numPr>
        <w:spacing w:after="0" w:line="240" w:lineRule="auto"/>
      </w:pPr>
      <w:r w:rsidRPr="00C53ADC">
        <w:rPr>
          <w:rFonts w:ascii="Consolas" w:hAnsi="Consolas"/>
          <w:sz w:val="19"/>
        </w:rPr>
        <w:t>OfficeDocument_setStreamPtr (</w:t>
      </w:r>
      <w:r>
        <w:rPr>
          <w:rFonts w:ascii="Consolas" w:eastAsia="Consolas" w:hAnsi="Consolas" w:cs="Consolas"/>
          <w:color w:val="808080"/>
          <w:sz w:val="19"/>
          <w:szCs w:val="19"/>
        </w:rPr>
        <w:t>ppOfficeDoc</w:t>
      </w:r>
      <w:r w:rsidRPr="00C53ADC">
        <w:rPr>
          <w:rFonts w:ascii="Consolas" w:hAnsi="Consolas"/>
          <w:sz w:val="19"/>
        </w:rPr>
        <w:t xml:space="preserve">, </w:t>
      </w:r>
      <w:r>
        <w:t>ANALYSISFILE _ID</w:t>
      </w:r>
      <w:r>
        <w:rPr>
          <w:rFonts w:ascii="Consolas" w:eastAsia="Consolas" w:hAnsi="Consolas" w:cs="Consolas"/>
          <w:color w:val="808080"/>
          <w:sz w:val="19"/>
          <w:szCs w:val="19"/>
        </w:rPr>
        <w:t xml:space="preserve">, </w:t>
      </w:r>
      <w:r>
        <w:t>analysisFileBuf</w:t>
      </w:r>
      <w:r w:rsidRPr="00C53ADC">
        <w:rPr>
          <w:rFonts w:ascii="Consolas" w:hAnsi="Consolas"/>
          <w:sz w:val="19"/>
        </w:rPr>
        <w:t>)</w:t>
      </w:r>
    </w:p>
    <w:p w:rsidR="00786679" w:rsidRDefault="007E3F8B" w:rsidP="00876288">
      <w:pPr>
        <w:numPr>
          <w:ilvl w:val="1"/>
          <w:numId w:val="6"/>
        </w:numPr>
        <w:spacing w:after="0" w:line="240" w:lineRule="auto"/>
        <w:rPr>
          <w:b/>
        </w:rPr>
      </w:pPr>
      <w:r w:rsidRPr="00C53ADC">
        <w:rPr>
          <w:rFonts w:ascii="Consolas" w:hAnsi="Consolas"/>
          <w:b/>
          <w:sz w:val="19"/>
        </w:rPr>
        <w:t>// might need to create copy of the buffer before its attached as PDF sometimes reuses image expansion buffer</w:t>
      </w:r>
    </w:p>
    <w:p w:rsidR="00786679" w:rsidRPr="006A387D" w:rsidRDefault="00786679" w:rsidP="00876288">
      <w:pPr>
        <w:spacing w:after="0" w:line="240" w:lineRule="auto"/>
        <w:ind w:left="1440"/>
        <w:rPr>
          <w:rFonts w:ascii="Carlito" w:hAnsi="Carlito"/>
          <w:b/>
        </w:rPr>
      </w:pPr>
    </w:p>
    <w:p w:rsidR="00786679" w:rsidRDefault="007E3F8B" w:rsidP="00876288">
      <w:pPr>
        <w:pStyle w:val="Heading6"/>
      </w:pPr>
      <w:r>
        <w:t>sendInterchangePackageToBuffer</w:t>
      </w:r>
    </w:p>
    <w:p w:rsidR="00786679" w:rsidRDefault="007E3F8B" w:rsidP="00876288">
      <w:pPr>
        <w:numPr>
          <w:ilvl w:val="0"/>
          <w:numId w:val="6"/>
        </w:numPr>
        <w:spacing w:after="0" w:line="240" w:lineRule="auto"/>
      </w:pPr>
      <w:r>
        <w:t>importExportModule:: sendInterchangePackageToBuffer (</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outputFileBuf)</w:t>
      </w:r>
    </w:p>
    <w:p w:rsidR="00786679" w:rsidRDefault="007E3F8B" w:rsidP="00876288">
      <w:pPr>
        <w:numPr>
          <w:ilvl w:val="1"/>
          <w:numId w:val="6"/>
        </w:numPr>
        <w:spacing w:after="0" w:line="240" w:lineRule="auto"/>
      </w:pPr>
      <w:r w:rsidRPr="00C53ADC">
        <w:rPr>
          <w:rFonts w:ascii="Consolas" w:hAnsi="Consolas"/>
          <w:sz w:val="19"/>
        </w:rPr>
        <w:t>OfficeDocument_setOPCDocumentOutputBuffer (</w:t>
      </w:r>
      <w:r>
        <w:rPr>
          <w:rFonts w:ascii="Consolas" w:eastAsia="Consolas" w:hAnsi="Consolas" w:cs="Consolas"/>
          <w:color w:val="808080"/>
          <w:sz w:val="19"/>
          <w:szCs w:val="19"/>
        </w:rPr>
        <w:t>ppOfficeDoc</w:t>
      </w:r>
      <w:r>
        <w:t xml:space="preserve"> , outputFileBuf</w:t>
      </w:r>
      <w:r>
        <w:rPr>
          <w:rFonts w:ascii="Consolas" w:eastAsia="Consolas" w:hAnsi="Consolas" w:cs="Consolas"/>
          <w:sz w:val="19"/>
          <w:szCs w:val="19"/>
        </w:rPr>
        <w:t>) 🆕</w:t>
      </w:r>
    </w:p>
    <w:p w:rsidR="00786679" w:rsidRDefault="007E3F8B" w:rsidP="00876288">
      <w:pPr>
        <w:numPr>
          <w:ilvl w:val="1"/>
          <w:numId w:val="6"/>
        </w:numPr>
        <w:spacing w:after="0" w:line="240" w:lineRule="auto"/>
      </w:pPr>
      <w:r w:rsidRPr="00C53ADC">
        <w:rPr>
          <w:rFonts w:ascii="Consolas" w:hAnsi="Consolas"/>
          <w:sz w:val="19"/>
        </w:rPr>
        <w:t>OfficeDocument_saveOPCDocumentContentIntoBuffer (</w:t>
      </w:r>
      <w:r>
        <w:rPr>
          <w:rFonts w:ascii="Consolas" w:eastAsia="Consolas" w:hAnsi="Consolas" w:cs="Consolas"/>
          <w:color w:val="808080"/>
          <w:sz w:val="19"/>
          <w:szCs w:val="19"/>
        </w:rPr>
        <w:t>ppOfficeDoc</w:t>
      </w:r>
      <w:r w:rsidRPr="00C53ADC">
        <w:rPr>
          <w:rFonts w:ascii="Consolas" w:hAnsi="Consolas"/>
          <w:sz w:val="19"/>
        </w:rPr>
        <w:t>)</w:t>
      </w:r>
    </w:p>
    <w:p w:rsidR="00786679" w:rsidRDefault="00786679" w:rsidP="00876288">
      <w:pPr>
        <w:spacing w:after="0" w:line="240" w:lineRule="auto"/>
        <w:ind w:left="720"/>
      </w:pPr>
    </w:p>
    <w:p w:rsidR="00786679" w:rsidRDefault="007E3F8B" w:rsidP="00876288">
      <w:pPr>
        <w:pStyle w:val="Heading6"/>
      </w:pPr>
      <w:bookmarkStart w:id="1" w:name="_jj6r9kwdl6mo" w:colFirst="0" w:colLast="0"/>
      <w:bookmarkEnd w:id="1"/>
      <w:r>
        <w:t>extractManagedFileFromInterchangePackage</w:t>
      </w:r>
    </w:p>
    <w:p w:rsidR="00786679" w:rsidRDefault="007E3F8B" w:rsidP="00876288">
      <w:pPr>
        <w:numPr>
          <w:ilvl w:val="0"/>
          <w:numId w:val="6"/>
        </w:numPr>
        <w:spacing w:after="0" w:line="240" w:lineRule="auto"/>
      </w:pPr>
      <w:r>
        <w:t>importExportModule:: extractManagedFileFromInterchangePackage(</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rPr>
          <w:rFonts w:ascii="Consolas" w:eastAsia="Consolas" w:hAnsi="Consolas" w:cs="Consolas"/>
          <w:sz w:val="19"/>
          <w:szCs w:val="19"/>
        </w:rPr>
        <w:t>outputFileBuffer</w:t>
      </w:r>
      <w:r>
        <w:t>)</w:t>
      </w:r>
    </w:p>
    <w:p w:rsidR="00786679" w:rsidRDefault="007E3F8B" w:rsidP="00876288">
      <w:pPr>
        <w:numPr>
          <w:ilvl w:val="1"/>
          <w:numId w:val="6"/>
        </w:numPr>
        <w:spacing w:after="0" w:line="240" w:lineRule="auto"/>
      </w:pPr>
      <w:r>
        <w:rPr>
          <w:rFonts w:ascii="Consolas" w:eastAsia="Consolas" w:hAnsi="Consolas" w:cs="Consolas"/>
          <w:sz w:val="19"/>
          <w:szCs w:val="19"/>
        </w:rPr>
        <w:t>Copy buffer from attached stream ...</w:t>
      </w:r>
    </w:p>
    <w:p w:rsidR="00786679" w:rsidRDefault="007E3F8B" w:rsidP="00876288">
      <w:pPr>
        <w:numPr>
          <w:ilvl w:val="1"/>
          <w:numId w:val="6"/>
        </w:numPr>
        <w:spacing w:after="0" w:line="240" w:lineRule="auto"/>
      </w:pPr>
      <w:r>
        <w:rPr>
          <w:rFonts w:ascii="Consolas" w:eastAsia="Consolas" w:hAnsi="Consolas" w:cs="Consolas"/>
          <w:sz w:val="19"/>
          <w:szCs w:val="19"/>
        </w:rPr>
        <w:t>OfficeDocument_loadStream(ppOfficeDoc, MANAGEDFILE_ID, pManagedFileBuf)</w:t>
      </w:r>
    </w:p>
    <w:p w:rsidR="00786679" w:rsidRDefault="007E3F8B" w:rsidP="00876288">
      <w:pPr>
        <w:pStyle w:val="Heading6"/>
      </w:pPr>
      <w:r>
        <w:t>importInterchangePackage</w:t>
      </w:r>
    </w:p>
    <w:p w:rsidR="00786679" w:rsidRDefault="007E3F8B" w:rsidP="00876288">
      <w:pPr>
        <w:numPr>
          <w:ilvl w:val="0"/>
          <w:numId w:val="6"/>
        </w:numPr>
        <w:spacing w:after="0" w:line="240" w:lineRule="auto"/>
      </w:pPr>
      <w:r>
        <w:t>importExportModule:: importInterchangePackage (</w:t>
      </w:r>
      <w:r>
        <w:rPr>
          <w:rFonts w:ascii="Consolas" w:eastAsia="Consolas" w:hAnsi="Consolas" w:cs="Consolas"/>
          <w:color w:val="2B91AF"/>
          <w:sz w:val="19"/>
          <w:szCs w:val="19"/>
        </w:rPr>
        <w:t>COfficeDocument_t</w:t>
      </w:r>
      <w:r>
        <w:rPr>
          <w:rFonts w:ascii="Consolas" w:eastAsia="Consolas" w:hAnsi="Consolas" w:cs="Consolas"/>
          <w:sz w:val="19"/>
          <w:szCs w:val="19"/>
        </w:rPr>
        <w:t xml:space="preserve"> **</w:t>
      </w:r>
      <w:r>
        <w:rPr>
          <w:rFonts w:ascii="Consolas" w:eastAsia="Consolas" w:hAnsi="Consolas" w:cs="Consolas"/>
          <w:color w:val="808080"/>
          <w:sz w:val="19"/>
          <w:szCs w:val="19"/>
        </w:rPr>
        <w:t>ppOfficeDoc, memoryBuffer *</w:t>
      </w:r>
      <w:r>
        <w:t>importFileBuf)</w:t>
      </w:r>
    </w:p>
    <w:p w:rsidR="00786679" w:rsidRDefault="007E3F8B" w:rsidP="00876288">
      <w:pPr>
        <w:numPr>
          <w:ilvl w:val="1"/>
          <w:numId w:val="6"/>
        </w:numPr>
        <w:spacing w:after="0" w:line="240" w:lineRule="auto"/>
      </w:pPr>
      <w:r w:rsidRPr="00C53ADC">
        <w:rPr>
          <w:rFonts w:ascii="Consolas" w:hAnsi="Consolas"/>
          <w:sz w:val="19"/>
        </w:rPr>
        <w:t>OfficeDocument_create(</w:t>
      </w:r>
      <w:r>
        <w:rPr>
          <w:rFonts w:ascii="Consolas" w:eastAsia="Consolas" w:hAnsi="Consolas" w:cs="Consolas"/>
          <w:color w:val="808080"/>
          <w:sz w:val="19"/>
          <w:szCs w:val="19"/>
        </w:rPr>
        <w:t>ppOfficeDoc</w:t>
      </w:r>
      <w:r w:rsidRPr="00C53ADC">
        <w:rPr>
          <w:rFonts w:ascii="Consolas" w:hAnsi="Consolas"/>
          <w:sz w:val="19"/>
        </w:rPr>
        <w:t xml:space="preserve">, </w:t>
      </w:r>
      <w:r w:rsidRPr="00C53ADC">
        <w:rPr>
          <w:rFonts w:ascii="Consolas" w:hAnsi="Consolas"/>
          <w:color w:val="2F4F4F"/>
          <w:sz w:val="19"/>
        </w:rPr>
        <w:t>eOfficeDocOPC</w:t>
      </w:r>
      <w:r w:rsidRPr="00C53ADC">
        <w:rPr>
          <w:rFonts w:ascii="Consolas" w:hAnsi="Consolas"/>
          <w:sz w:val="19"/>
        </w:rPr>
        <w:t>))</w:t>
      </w:r>
    </w:p>
    <w:p w:rsidR="00786679" w:rsidRDefault="007E3F8B" w:rsidP="00876288">
      <w:pPr>
        <w:numPr>
          <w:ilvl w:val="1"/>
          <w:numId w:val="6"/>
        </w:numPr>
        <w:spacing w:after="0" w:line="240" w:lineRule="auto"/>
      </w:pPr>
      <w:r w:rsidRPr="00C53ADC">
        <w:rPr>
          <w:rFonts w:ascii="Consolas" w:hAnsi="Consolas"/>
          <w:sz w:val="19"/>
        </w:rPr>
        <w:lastRenderedPageBreak/>
        <w:t>OfficeDocument_loadOPCDocumentContent (</w:t>
      </w:r>
      <w:r>
        <w:rPr>
          <w:rFonts w:ascii="Consolas" w:eastAsia="Consolas" w:hAnsi="Consolas" w:cs="Consolas"/>
          <w:color w:val="808080"/>
          <w:sz w:val="19"/>
          <w:szCs w:val="19"/>
        </w:rPr>
        <w:t xml:space="preserve">ppOfficeDoc, </w:t>
      </w:r>
      <w:r>
        <w:t>importFileBuf, NULL</w:t>
      </w:r>
      <w:r w:rsidRPr="00C53ADC">
        <w:rPr>
          <w:rFonts w:ascii="Consolas" w:hAnsi="Consolas"/>
          <w:sz w:val="19"/>
        </w:rPr>
        <w:t>)</w:t>
      </w:r>
    </w:p>
    <w:p w:rsidR="00786679" w:rsidRDefault="007E3F8B" w:rsidP="00876288">
      <w:pPr>
        <w:pStyle w:val="Heading6"/>
      </w:pPr>
      <w:r>
        <w:t>addImageToInterchangePackage</w:t>
      </w:r>
    </w:p>
    <w:p w:rsidR="00786679" w:rsidRDefault="007E3F8B" w:rsidP="00876288">
      <w:pPr>
        <w:numPr>
          <w:ilvl w:val="0"/>
          <w:numId w:val="6"/>
        </w:numPr>
        <w:spacing w:after="0" w:line="240" w:lineRule="auto"/>
      </w:pPr>
      <w:r>
        <w:t>importExportModule:: addImageToInterchangePackage (</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imageFileBuf)</w:t>
      </w:r>
    </w:p>
    <w:p w:rsidR="00786679" w:rsidRDefault="007E3F8B" w:rsidP="00876288">
      <w:pPr>
        <w:numPr>
          <w:ilvl w:val="1"/>
          <w:numId w:val="6"/>
        </w:numPr>
        <w:spacing w:after="0" w:line="240" w:lineRule="auto"/>
      </w:pPr>
      <w:r>
        <w:t>TBD</w:t>
      </w:r>
    </w:p>
    <w:p w:rsidR="00786679" w:rsidRDefault="007E3F8B" w:rsidP="00876288">
      <w:pPr>
        <w:numPr>
          <w:ilvl w:val="1"/>
          <w:numId w:val="6"/>
        </w:numPr>
        <w:spacing w:after="0" w:line="240" w:lineRule="auto"/>
      </w:pPr>
      <w:r>
        <w:t>Need to add child to stream IMAGESDIRECTORY_ID</w:t>
      </w:r>
    </w:p>
    <w:p w:rsidR="00786679" w:rsidRDefault="007E3F8B" w:rsidP="00876288">
      <w:pPr>
        <w:numPr>
          <w:ilvl w:val="1"/>
          <w:numId w:val="6"/>
        </w:numPr>
        <w:spacing w:after="0" w:line="240" w:lineRule="auto"/>
        <w:rPr>
          <w:b/>
        </w:rPr>
      </w:pPr>
      <w:r w:rsidRPr="00C53ADC">
        <w:rPr>
          <w:rFonts w:ascii="Consolas" w:hAnsi="Consolas"/>
          <w:b/>
          <w:sz w:val="19"/>
        </w:rPr>
        <w:t>// might need to create copy of the buffer before its attached as PDF sometimes reuses image expansion buffer</w:t>
      </w:r>
    </w:p>
    <w:p w:rsidR="00786679" w:rsidRDefault="007E3F8B" w:rsidP="00876288">
      <w:pPr>
        <w:pStyle w:val="Heading6"/>
      </w:pPr>
      <w:r>
        <w:t>addTextToInterchangePackage</w:t>
      </w:r>
    </w:p>
    <w:p w:rsidR="00786679" w:rsidRDefault="007E3F8B" w:rsidP="00876288">
      <w:pPr>
        <w:numPr>
          <w:ilvl w:val="0"/>
          <w:numId w:val="6"/>
        </w:numPr>
        <w:spacing w:after="0" w:line="240" w:lineRule="auto"/>
      </w:pPr>
      <w:r>
        <w:t>importExportModule:: addTextToInterchangePackage (</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imageFileBuf)</w:t>
      </w:r>
    </w:p>
    <w:p w:rsidR="00786679" w:rsidRDefault="007E3F8B" w:rsidP="00876288">
      <w:pPr>
        <w:numPr>
          <w:ilvl w:val="1"/>
          <w:numId w:val="6"/>
        </w:numPr>
        <w:spacing w:after="0" w:line="240" w:lineRule="auto"/>
      </w:pPr>
      <w:r>
        <w:t>TBD</w:t>
      </w:r>
    </w:p>
    <w:p w:rsidR="00786679" w:rsidRDefault="007E3F8B" w:rsidP="00876288">
      <w:pPr>
        <w:numPr>
          <w:ilvl w:val="1"/>
          <w:numId w:val="6"/>
        </w:numPr>
        <w:spacing w:after="0" w:line="240" w:lineRule="auto"/>
      </w:pPr>
      <w:r>
        <w:t>Need to add child to stream TEXTSTREAMSDIRECTORY_ID</w:t>
      </w:r>
    </w:p>
    <w:p w:rsidR="00786679" w:rsidRDefault="007E3F8B" w:rsidP="00876288">
      <w:pPr>
        <w:numPr>
          <w:ilvl w:val="1"/>
          <w:numId w:val="6"/>
        </w:numPr>
        <w:spacing w:after="0" w:line="240" w:lineRule="auto"/>
        <w:rPr>
          <w:b/>
        </w:rPr>
      </w:pPr>
      <w:r w:rsidRPr="00C53ADC">
        <w:rPr>
          <w:rFonts w:ascii="Consolas" w:hAnsi="Consolas"/>
          <w:b/>
          <w:sz w:val="19"/>
        </w:rPr>
        <w:t>// might need to create copy of the buffer before its attached as PDF sometimes reuses image expansion buffer</w:t>
      </w:r>
    </w:p>
    <w:p w:rsidR="00786679" w:rsidRDefault="00786679" w:rsidP="00876288">
      <w:pPr>
        <w:spacing w:after="0" w:line="240" w:lineRule="auto"/>
      </w:pPr>
    </w:p>
    <w:p w:rsidR="00786679" w:rsidRDefault="007E3F8B" w:rsidP="00876288">
      <w:pPr>
        <w:pStyle w:val="Heading6"/>
      </w:pPr>
      <w:r>
        <w:t>closeInterchangePackage</w:t>
      </w:r>
    </w:p>
    <w:p w:rsidR="00786679" w:rsidRDefault="007E3F8B" w:rsidP="00876288">
      <w:pPr>
        <w:numPr>
          <w:ilvl w:val="0"/>
          <w:numId w:val="6"/>
        </w:numPr>
        <w:spacing w:after="0" w:line="240" w:lineRule="auto"/>
      </w:pPr>
      <w:r>
        <w:t>importExportModule::closeInterchangePackage(</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w:t>
      </w:r>
      <w:r>
        <w:t>)</w:t>
      </w:r>
    </w:p>
    <w:p w:rsidR="00786679" w:rsidRDefault="007E3F8B" w:rsidP="00876288">
      <w:pPr>
        <w:numPr>
          <w:ilvl w:val="1"/>
          <w:numId w:val="6"/>
        </w:numPr>
        <w:spacing w:after="0" w:line="240" w:lineRule="auto"/>
      </w:pPr>
      <w:r w:rsidRPr="00C53ADC">
        <w:rPr>
          <w:rFonts w:ascii="Consolas" w:hAnsi="Consolas"/>
          <w:sz w:val="19"/>
        </w:rPr>
        <w:t>OfficeDocument_destroy (</w:t>
      </w:r>
      <w:r>
        <w:rPr>
          <w:rFonts w:ascii="Consolas" w:eastAsia="Consolas" w:hAnsi="Consolas" w:cs="Consolas"/>
          <w:color w:val="808080"/>
          <w:sz w:val="19"/>
          <w:szCs w:val="19"/>
        </w:rPr>
        <w:t>ppOfficeDoc</w:t>
      </w:r>
      <w:r w:rsidRPr="00C53ADC">
        <w:rPr>
          <w:rFonts w:ascii="Consolas" w:hAnsi="Consolas"/>
          <w:sz w:val="19"/>
        </w:rPr>
        <w:t>)</w:t>
      </w:r>
    </w:p>
    <w:p w:rsidR="00786679" w:rsidRDefault="00786679" w:rsidP="00876288"/>
    <w:p w:rsidR="00786679" w:rsidRDefault="007E3F8B" w:rsidP="00876288">
      <w:pPr>
        <w:pStyle w:val="Heading5"/>
      </w:pPr>
      <w:r>
        <w:t>New Adaptor Functions</w:t>
      </w:r>
    </w:p>
    <w:p w:rsidR="00786679" w:rsidRDefault="007E3F8B" w:rsidP="00876288">
      <w:r>
        <w:t>Functions to add to ‘glasswall.classic\code\framework\camera.resource\utils\coffice.document.adaptor.h’</w:t>
      </w:r>
    </w:p>
    <w:p w:rsidR="00786679" w:rsidRDefault="007E3F8B" w:rsidP="00876288">
      <w:pPr>
        <w:pStyle w:val="Heading6"/>
      </w:pPr>
      <w:r>
        <w:rPr>
          <w:rFonts w:ascii="Consolas" w:eastAsia="Consolas" w:hAnsi="Consolas" w:cs="Consolas"/>
          <w:color w:val="000000"/>
          <w:sz w:val="19"/>
          <w:szCs w:val="19"/>
        </w:rPr>
        <w:t>OfficeDocument_addStream</w:t>
      </w:r>
    </w:p>
    <w:p w:rsidR="00786679" w:rsidRDefault="007E3F8B" w:rsidP="00876288">
      <w:pPr>
        <w:numPr>
          <w:ilvl w:val="0"/>
          <w:numId w:val="6"/>
        </w:numPr>
        <w:spacing w:after="0" w:line="240" w:lineRule="auto"/>
      </w:pPr>
      <w:r w:rsidRPr="00C53ADC">
        <w:rPr>
          <w:rFonts w:ascii="Consolas" w:hAnsi="Consolas"/>
          <w:sz w:val="19"/>
        </w:rPr>
        <w:t>OfficeDocument_addStream (</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 xml:space="preserve">ppOfficeDoc, char *filepath, **streamID, </w:t>
      </w:r>
      <w:r>
        <w:rPr>
          <w:rFonts w:ascii="Consolas" w:eastAsia="Consolas" w:hAnsi="Consolas" w:cs="Consolas"/>
          <w:color w:val="2B91AF"/>
          <w:sz w:val="19"/>
          <w:szCs w:val="19"/>
        </w:rPr>
        <w:t xml:space="preserve">ObjectType_t </w:t>
      </w:r>
      <w:r w:rsidRPr="00C53ADC">
        <w:rPr>
          <w:rFonts w:ascii="Consolas" w:hAnsi="Consolas"/>
          <w:sz w:val="19"/>
        </w:rPr>
        <w:t>streamType</w:t>
      </w:r>
      <w:r>
        <w:rPr>
          <w:rFonts w:ascii="Consolas" w:eastAsia="Consolas" w:hAnsi="Consolas" w:cs="Consolas"/>
          <w:color w:val="808080"/>
          <w:sz w:val="19"/>
          <w:szCs w:val="19"/>
        </w:rPr>
        <w:t>)</w:t>
      </w:r>
    </w:p>
    <w:p w:rsidR="00786679" w:rsidRDefault="007E3F8B" w:rsidP="00876288">
      <w:pPr>
        <w:pStyle w:val="Heading6"/>
        <w:rPr>
          <w:rFonts w:ascii="Consolas" w:eastAsia="Consolas" w:hAnsi="Consolas" w:cs="Consolas"/>
          <w:color w:val="000000"/>
          <w:sz w:val="19"/>
          <w:szCs w:val="19"/>
        </w:rPr>
      </w:pPr>
      <w:r>
        <w:rPr>
          <w:rFonts w:ascii="Consolas" w:eastAsia="Consolas" w:hAnsi="Consolas" w:cs="Consolas"/>
          <w:color w:val="000000"/>
          <w:sz w:val="19"/>
          <w:szCs w:val="19"/>
        </w:rPr>
        <w:t xml:space="preserve">OfficeDocument_setDocumentOutputBuffer </w:t>
      </w:r>
    </w:p>
    <w:p w:rsidR="00786679" w:rsidRDefault="007E3F8B" w:rsidP="00876288">
      <w:r>
        <w:t xml:space="preserve">(was </w:t>
      </w:r>
      <w:r w:rsidRPr="006A387D">
        <w:t>s</w:t>
      </w:r>
      <w:r w:rsidRPr="00C53ADC">
        <w:rPr>
          <w:rFonts w:ascii="Consolas" w:hAnsi="Consolas"/>
          <w:sz w:val="19"/>
        </w:rPr>
        <w:t>etOPCDocumentOutputBuffer</w:t>
      </w:r>
      <w:r>
        <w:t>)</w:t>
      </w:r>
    </w:p>
    <w:p w:rsidR="00786679" w:rsidRDefault="007E3F8B" w:rsidP="00876288">
      <w:pPr>
        <w:numPr>
          <w:ilvl w:val="0"/>
          <w:numId w:val="6"/>
        </w:numPr>
        <w:spacing w:after="0" w:line="240" w:lineRule="auto"/>
      </w:pPr>
      <w:r>
        <w:rPr>
          <w:rFonts w:ascii="Consolas" w:eastAsia="Consolas" w:hAnsi="Consolas" w:cs="Consolas"/>
          <w:sz w:val="19"/>
          <w:szCs w:val="19"/>
        </w:rPr>
        <w:t>OfficeDocument_ setDocumentOutputBuffer</w:t>
      </w:r>
      <w:r w:rsidRPr="00C53ADC">
        <w:rPr>
          <w:rFonts w:ascii="Consolas" w:hAnsi="Consolas"/>
          <w:sz w:val="19"/>
        </w:rPr>
        <w:t xml:space="preserve"> (</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ppOfficeDoc, memoryBuffer *</w:t>
      </w:r>
      <w:r>
        <w:t>outputFileBuf</w:t>
      </w:r>
      <w:r w:rsidRPr="00C53ADC">
        <w:rPr>
          <w:rFonts w:ascii="Consolas" w:hAnsi="Consolas"/>
          <w:sz w:val="19"/>
        </w:rPr>
        <w:t>)</w:t>
      </w:r>
    </w:p>
    <w:p w:rsidR="00786679" w:rsidRDefault="007E3F8B" w:rsidP="00876288">
      <w:pPr>
        <w:numPr>
          <w:ilvl w:val="1"/>
          <w:numId w:val="6"/>
        </w:numPr>
        <w:spacing w:after="0" w:line="240" w:lineRule="auto"/>
      </w:pPr>
      <w:r>
        <w:rPr>
          <w:rFonts w:ascii="Consolas" w:eastAsia="Consolas" w:hAnsi="Consolas" w:cs="Consolas"/>
          <w:sz w:val="19"/>
          <w:szCs w:val="19"/>
        </w:rPr>
        <w:t xml:space="preserve">// </w:t>
      </w:r>
      <w:r w:rsidRPr="00C53ADC">
        <w:rPr>
          <w:rFonts w:ascii="Consolas" w:hAnsi="Consolas"/>
          <w:sz w:val="19"/>
        </w:rPr>
        <w:t>Override the output buffer, as it may not have been set during initialisation of a new OPC file</w:t>
      </w:r>
    </w:p>
    <w:p w:rsidR="00786679" w:rsidRDefault="007E3F8B" w:rsidP="00876288">
      <w:pPr>
        <w:spacing w:after="0" w:line="240" w:lineRule="auto"/>
        <w:ind w:left="1440"/>
        <w:rPr>
          <w:rFonts w:ascii="Consolas" w:eastAsia="Consolas" w:hAnsi="Consolas" w:cs="Consolas"/>
          <w:color w:val="808080"/>
          <w:sz w:val="19"/>
          <w:szCs w:val="19"/>
        </w:rPr>
      </w:pPr>
      <w:r>
        <w:rPr>
          <w:rFonts w:ascii="Consolas" w:eastAsia="Consolas" w:hAnsi="Consolas" w:cs="Consolas"/>
          <w:color w:val="808080"/>
          <w:sz w:val="19"/>
          <w:szCs w:val="19"/>
        </w:rPr>
        <w:t>ppOfficeDoc-&gt;</w:t>
      </w:r>
      <w:r>
        <w:rPr>
          <w:rFonts w:ascii="Consolas" w:eastAsia="Consolas" w:hAnsi="Consolas" w:cs="Consolas"/>
          <w:sz w:val="19"/>
          <w:szCs w:val="19"/>
        </w:rPr>
        <w:t>setDocumentOutputBuffer(</w:t>
      </w:r>
      <w:r>
        <w:t>outputFileBuf</w:t>
      </w:r>
      <w:r>
        <w:rPr>
          <w:rFonts w:ascii="Consolas" w:eastAsia="Consolas" w:hAnsi="Consolas" w:cs="Consolas"/>
          <w:sz w:val="19"/>
          <w:szCs w:val="19"/>
        </w:rPr>
        <w:t>)</w:t>
      </w:r>
    </w:p>
    <w:p w:rsidR="00786679" w:rsidRDefault="00786679" w:rsidP="00876288">
      <w:pPr>
        <w:spacing w:after="0" w:line="240" w:lineRule="auto"/>
        <w:ind w:left="1440"/>
      </w:pPr>
    </w:p>
    <w:p w:rsidR="00786679" w:rsidRDefault="007E3F8B" w:rsidP="00876288">
      <w:pPr>
        <w:pStyle w:val="Heading5"/>
      </w:pPr>
      <w:r>
        <w:t>Adaptor Functions to Change</w:t>
      </w:r>
    </w:p>
    <w:p w:rsidR="00786679" w:rsidRDefault="007E3F8B" w:rsidP="00876288">
      <w:r>
        <w:t>Functions to change in ‘glasswall.classic\code\framework\camera.resource\utils\coffice.document.adaptor.h’</w:t>
      </w:r>
    </w:p>
    <w:p w:rsidR="00786679" w:rsidRDefault="007E3F8B" w:rsidP="00876288">
      <w:pPr>
        <w:pStyle w:val="Heading6"/>
      </w:pPr>
      <w:r>
        <w:rPr>
          <w:rFonts w:ascii="Consolas" w:eastAsia="Consolas" w:hAnsi="Consolas" w:cs="Consolas"/>
          <w:color w:val="000000"/>
          <w:sz w:val="19"/>
          <w:szCs w:val="19"/>
        </w:rPr>
        <w:t>OfficeDocument_loadOPCDocumentContent</w:t>
      </w:r>
    </w:p>
    <w:p w:rsidR="00786679" w:rsidRDefault="007E3F8B" w:rsidP="00876288">
      <w:pPr>
        <w:numPr>
          <w:ilvl w:val="0"/>
          <w:numId w:val="6"/>
        </w:numPr>
        <w:spacing w:after="0" w:line="240" w:lineRule="auto"/>
      </w:pPr>
      <w:r w:rsidRPr="00C53ADC">
        <w:rPr>
          <w:rFonts w:ascii="Consolas" w:hAnsi="Consolas"/>
          <w:sz w:val="19"/>
        </w:rPr>
        <w:t>OfficeDocument_loadOPCDocumentContent(</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pOfficeDocument</w:t>
      </w:r>
      <w:r w:rsidRPr="00C53ADC">
        <w:rPr>
          <w:rFonts w:ascii="Consolas" w:hAnsi="Consolas"/>
          <w:sz w:val="19"/>
        </w:rPr>
        <w:t xml:space="preserve">, </w:t>
      </w:r>
      <w:r>
        <w:rPr>
          <w:rFonts w:ascii="Consolas" w:eastAsia="Consolas" w:hAnsi="Consolas" w:cs="Consolas"/>
          <w:color w:val="2B91AF"/>
          <w:sz w:val="19"/>
          <w:szCs w:val="19"/>
        </w:rPr>
        <w:t>memoryBuffer</w:t>
      </w:r>
      <w:r w:rsidRPr="00C53ADC">
        <w:rPr>
          <w:rFonts w:ascii="Consolas" w:hAnsi="Consolas"/>
          <w:sz w:val="19"/>
        </w:rPr>
        <w:t xml:space="preserve"> *</w:t>
      </w:r>
      <w:r>
        <w:rPr>
          <w:rFonts w:ascii="Consolas" w:eastAsia="Consolas" w:hAnsi="Consolas" w:cs="Consolas"/>
          <w:color w:val="808080"/>
          <w:sz w:val="19"/>
          <w:szCs w:val="19"/>
        </w:rPr>
        <w:t>pInMemBuf</w:t>
      </w:r>
      <w:r w:rsidRPr="00C53ADC">
        <w:rPr>
          <w:rFonts w:ascii="Consolas" w:hAnsi="Consolas"/>
          <w:sz w:val="19"/>
        </w:rPr>
        <w:t xml:space="preserve">, </w:t>
      </w:r>
      <w:r>
        <w:rPr>
          <w:rFonts w:ascii="Consolas" w:eastAsia="Consolas" w:hAnsi="Consolas" w:cs="Consolas"/>
          <w:color w:val="2B91AF"/>
          <w:sz w:val="19"/>
          <w:szCs w:val="19"/>
        </w:rPr>
        <w:t>memoryBuffer</w:t>
      </w:r>
      <w:r w:rsidRPr="00C53ADC">
        <w:rPr>
          <w:rFonts w:ascii="Consolas" w:hAnsi="Consolas"/>
          <w:sz w:val="19"/>
        </w:rPr>
        <w:t xml:space="preserve"> *</w:t>
      </w:r>
      <w:r>
        <w:rPr>
          <w:rFonts w:ascii="Consolas" w:eastAsia="Consolas" w:hAnsi="Consolas" w:cs="Consolas"/>
          <w:color w:val="808080"/>
          <w:sz w:val="19"/>
          <w:szCs w:val="19"/>
        </w:rPr>
        <w:t>pOutMemBuf</w:t>
      </w:r>
      <w:r w:rsidRPr="00C53ADC">
        <w:rPr>
          <w:rFonts w:ascii="Consolas" w:hAnsi="Consolas"/>
          <w:sz w:val="19"/>
        </w:rPr>
        <w:t>);</w:t>
      </w:r>
    </w:p>
    <w:p w:rsidR="00786679" w:rsidRDefault="007E3F8B" w:rsidP="00876288">
      <w:pPr>
        <w:numPr>
          <w:ilvl w:val="1"/>
          <w:numId w:val="6"/>
        </w:numPr>
        <w:spacing w:after="0" w:line="240" w:lineRule="auto"/>
      </w:pPr>
      <w:r>
        <w:t>Change to allow ‘</w:t>
      </w:r>
      <w:r>
        <w:rPr>
          <w:rFonts w:ascii="Consolas" w:eastAsia="Consolas" w:hAnsi="Consolas" w:cs="Consolas"/>
          <w:color w:val="808080"/>
          <w:sz w:val="19"/>
          <w:szCs w:val="19"/>
        </w:rPr>
        <w:t xml:space="preserve">pOutMemBuf’ to be NULL </w:t>
      </w:r>
    </w:p>
    <w:p w:rsidR="00786679" w:rsidRDefault="007E3F8B" w:rsidP="00876288">
      <w:pPr>
        <w:numPr>
          <w:ilvl w:val="0"/>
          <w:numId w:val="6"/>
        </w:numPr>
        <w:spacing w:after="0" w:line="240" w:lineRule="auto"/>
      </w:pPr>
      <w:r w:rsidRPr="00C53ADC">
        <w:rPr>
          <w:rFonts w:ascii="Consolas" w:hAnsi="Consolas"/>
          <w:sz w:val="19"/>
        </w:rPr>
        <w:t>OfficeDocument_saveOPCDocumentContentIntoBuffer(</w:t>
      </w:r>
      <w:r>
        <w:rPr>
          <w:rFonts w:ascii="Consolas" w:eastAsia="Consolas" w:hAnsi="Consolas" w:cs="Consolas"/>
          <w:color w:val="2B91AF"/>
          <w:sz w:val="19"/>
          <w:szCs w:val="19"/>
        </w:rPr>
        <w:t>COfficeDocument_t</w:t>
      </w:r>
      <w:r w:rsidRPr="00C53ADC">
        <w:rPr>
          <w:rFonts w:ascii="Consolas" w:hAnsi="Consolas"/>
          <w:sz w:val="19"/>
        </w:rPr>
        <w:t xml:space="preserve"> *</w:t>
      </w:r>
      <w:r>
        <w:rPr>
          <w:rFonts w:ascii="Consolas" w:eastAsia="Consolas" w:hAnsi="Consolas" w:cs="Consolas"/>
          <w:color w:val="808080"/>
          <w:sz w:val="19"/>
          <w:szCs w:val="19"/>
        </w:rPr>
        <w:t>pOfficeDocument</w:t>
      </w:r>
      <w:r w:rsidRPr="00C53ADC">
        <w:rPr>
          <w:rFonts w:ascii="Consolas" w:hAnsi="Consolas"/>
          <w:sz w:val="19"/>
        </w:rPr>
        <w:t>)</w:t>
      </w:r>
    </w:p>
    <w:p w:rsidR="00786679" w:rsidRDefault="007E3F8B" w:rsidP="00876288">
      <w:pPr>
        <w:numPr>
          <w:ilvl w:val="1"/>
          <w:numId w:val="6"/>
        </w:numPr>
        <w:spacing w:after="0" w:line="240" w:lineRule="auto"/>
      </w:pPr>
      <w:r w:rsidRPr="00C53ADC">
        <w:rPr>
          <w:rFonts w:ascii="Consolas" w:hAnsi="Consolas"/>
          <w:sz w:val="19"/>
        </w:rPr>
        <w:t>Change to throw error if ‘m_pFileOutputMemoryBuffer’ is NULL</w:t>
      </w:r>
    </w:p>
    <w:p w:rsidR="00786679" w:rsidRDefault="007E3F8B" w:rsidP="00876288">
      <w:pPr>
        <w:pStyle w:val="Heading5"/>
      </w:pPr>
      <w:r>
        <w:lastRenderedPageBreak/>
        <w:t>cOffice Methods to Add or Change</w:t>
      </w:r>
    </w:p>
    <w:p w:rsidR="00786679" w:rsidRDefault="007E3F8B" w:rsidP="00876288">
      <w:pPr>
        <w:pStyle w:val="Heading6"/>
        <w:rPr>
          <w:rFonts w:ascii="Consolas" w:eastAsia="Consolas" w:hAnsi="Consolas" w:cs="Consolas"/>
          <w:color w:val="000000"/>
          <w:sz w:val="19"/>
          <w:szCs w:val="19"/>
        </w:rPr>
      </w:pPr>
      <w:r>
        <w:rPr>
          <w:rFonts w:ascii="Consolas" w:eastAsia="Consolas" w:hAnsi="Consolas" w:cs="Consolas"/>
          <w:color w:val="000000"/>
          <w:sz w:val="19"/>
          <w:szCs w:val="19"/>
        </w:rPr>
        <w:t>Add</w:t>
      </w:r>
    </w:p>
    <w:p w:rsidR="00786679" w:rsidRDefault="007E3F8B" w:rsidP="00876288">
      <w:pPr>
        <w:pStyle w:val="Heading7"/>
        <w:rPr>
          <w:color w:val="000000"/>
          <w:sz w:val="19"/>
          <w:szCs w:val="19"/>
        </w:rPr>
      </w:pPr>
      <w:r>
        <w:rPr>
          <w:rFonts w:ascii="Consolas" w:eastAsia="Consolas" w:hAnsi="Consolas" w:cs="Consolas"/>
          <w:color w:val="000000"/>
          <w:sz w:val="19"/>
          <w:szCs w:val="19"/>
        </w:rPr>
        <w:t>setDocumentOutputBuffer (</w:t>
      </w:r>
      <w:r>
        <w:rPr>
          <w:rFonts w:ascii="Consolas" w:eastAsia="Consolas" w:hAnsi="Consolas" w:cs="Consolas"/>
          <w:color w:val="2B91AF"/>
          <w:sz w:val="19"/>
          <w:szCs w:val="19"/>
        </w:rPr>
        <w:t>memoryBuffer</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pOutMemBuf</w:t>
      </w:r>
      <w:r>
        <w:rPr>
          <w:rFonts w:ascii="Consolas" w:eastAsia="Consolas" w:hAnsi="Consolas" w:cs="Consolas"/>
          <w:color w:val="000000"/>
          <w:sz w:val="19"/>
          <w:szCs w:val="19"/>
        </w:rPr>
        <w:t>)</w:t>
      </w:r>
    </w:p>
    <w:p w:rsidR="00786679" w:rsidRDefault="007E3F8B" w:rsidP="00876288">
      <w:pPr>
        <w:numPr>
          <w:ilvl w:val="1"/>
          <w:numId w:val="6"/>
        </w:numPr>
        <w:spacing w:after="0" w:line="240" w:lineRule="auto"/>
      </w:pPr>
      <w:r>
        <w:rPr>
          <w:rFonts w:ascii="Consolas" w:eastAsia="Consolas" w:hAnsi="Consolas" w:cs="Consolas"/>
          <w:sz w:val="19"/>
          <w:szCs w:val="19"/>
        </w:rPr>
        <w:t xml:space="preserve">m_pFileOutputMemoryBuffer = </w:t>
      </w:r>
      <w:r>
        <w:rPr>
          <w:rFonts w:ascii="Consolas" w:eastAsia="Consolas" w:hAnsi="Consolas" w:cs="Consolas"/>
          <w:b/>
          <w:i/>
          <w:color w:val="808080"/>
          <w:sz w:val="19"/>
          <w:szCs w:val="19"/>
        </w:rPr>
        <w:t>pOutMemBuf</w:t>
      </w:r>
      <w:r>
        <w:rPr>
          <w:rFonts w:ascii="Consolas" w:eastAsia="Consolas" w:hAnsi="Consolas" w:cs="Consolas"/>
          <w:sz w:val="19"/>
          <w:szCs w:val="19"/>
        </w:rPr>
        <w:t>;</w:t>
      </w:r>
    </w:p>
    <w:p w:rsidR="00786679" w:rsidRDefault="00786679" w:rsidP="00876288">
      <w:pPr>
        <w:pStyle w:val="Heading7"/>
      </w:pPr>
    </w:p>
    <w:p w:rsidR="00786679" w:rsidRDefault="007E3F8B" w:rsidP="00876288">
      <w:pPr>
        <w:pStyle w:val="Heading4"/>
      </w:pPr>
      <w:r>
        <w:t>Import</w:t>
      </w:r>
    </w:p>
    <w:p w:rsidR="00786679" w:rsidRDefault="007E3F8B" w:rsidP="00876288">
      <w:pPr>
        <w:pStyle w:val="Heading5"/>
      </w:pPr>
      <w:r>
        <w:t>Steps – common</w:t>
      </w:r>
    </w:p>
    <w:p w:rsidR="00786679" w:rsidRDefault="007E3F8B" w:rsidP="00876288">
      <w:pPr>
        <w:numPr>
          <w:ilvl w:val="0"/>
          <w:numId w:val="1"/>
        </w:numPr>
        <w:spacing w:after="0"/>
        <w:contextualSpacing/>
      </w:pPr>
      <w:r>
        <w:t>‘.zip’ Export-Import file passed to Glasswall by client</w:t>
      </w:r>
    </w:p>
    <w:p w:rsidR="00786679" w:rsidRDefault="007E3F8B" w:rsidP="00876288">
      <w:pPr>
        <w:numPr>
          <w:ilvl w:val="0"/>
          <w:numId w:val="1"/>
        </w:numPr>
        <w:spacing w:after="0"/>
        <w:contextualSpacing/>
      </w:pPr>
      <w:r>
        <w:t>gwlCamera:  Will process the core file in the package in the normal way (manage) but when the internal tree stages (UCP or UCF) are exposed, the validation or iterator will then look for items in the package that match locations in the trees. If found, the new elements will be inserted (assuming size constraints allow – if not – error thrown)</w:t>
      </w:r>
    </w:p>
    <w:p w:rsidR="00786679" w:rsidRDefault="007E3F8B" w:rsidP="00876288">
      <w:pPr>
        <w:numPr>
          <w:ilvl w:val="0"/>
          <w:numId w:val="1"/>
        </w:numPr>
        <w:spacing w:after="0"/>
        <w:contextualSpacing/>
      </w:pPr>
      <w:r>
        <w:t>new trees will be written to output buffers</w:t>
      </w:r>
    </w:p>
    <w:p w:rsidR="00786679" w:rsidRDefault="007E3F8B" w:rsidP="00876288">
      <w:pPr>
        <w:numPr>
          <w:ilvl w:val="0"/>
          <w:numId w:val="1"/>
        </w:numPr>
        <w:contextualSpacing/>
      </w:pPr>
      <w:r>
        <w:t>final regenerated file should be repassed through management camera without any further reinsertion enabled to confirm it is viable before sending out to the client</w:t>
      </w:r>
    </w:p>
    <w:p w:rsidR="00786679" w:rsidRDefault="007E3F8B" w:rsidP="00876288">
      <w:pPr>
        <w:pStyle w:val="Heading4"/>
      </w:pPr>
      <w:r>
        <w:t>Analysis Data and Export Use</w:t>
      </w:r>
    </w:p>
    <w:p w:rsidR="00786679" w:rsidRDefault="00786679" w:rsidP="00876288"/>
    <w:p w:rsidR="00786679" w:rsidRDefault="007E3F8B" w:rsidP="00876288">
      <w:r>
        <w:t>(from the Analysis Repository documentation - …\glasswall.classic\models\UniversalCameraPlatform\UniversalCameraPlatform.uml)</w:t>
      </w:r>
    </w:p>
    <w:p w:rsidR="00786679" w:rsidRDefault="007E3F8B" w:rsidP="00876288">
      <w:r>
        <w:rPr>
          <w:noProof/>
        </w:rPr>
        <w:lastRenderedPageBreak/>
        <w:drawing>
          <wp:inline distT="0" distB="0" distL="0" distR="0">
            <wp:extent cx="5731510" cy="47574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510" cy="4757420"/>
                    </a:xfrm>
                    <a:prstGeom prst="rect">
                      <a:avLst/>
                    </a:prstGeom>
                    <a:ln/>
                  </pic:spPr>
                </pic:pic>
              </a:graphicData>
            </a:graphic>
          </wp:inline>
        </w:drawing>
      </w:r>
    </w:p>
    <w:p w:rsidR="00786679" w:rsidRDefault="00786679" w:rsidP="00876288"/>
    <w:p w:rsidR="00786679" w:rsidRDefault="007E3F8B" w:rsidP="00876288">
      <w:r>
        <w:br w:type="page"/>
      </w:r>
    </w:p>
    <w:p w:rsidR="00786679" w:rsidRDefault="007E3F8B" w:rsidP="00876288">
      <w:pPr>
        <w:pStyle w:val="Heading4"/>
      </w:pPr>
      <w:r>
        <w:lastRenderedPageBreak/>
        <w:t>Internal API</w:t>
      </w:r>
    </w:p>
    <w:p w:rsidR="00786679" w:rsidRDefault="007E3F8B" w:rsidP="00876288">
      <w:r>
        <w:t>Additional Elements will be added to the Analysis Repository object to support the metadata and object extraction</w:t>
      </w:r>
    </w:p>
    <w:p w:rsidR="00786679" w:rsidRDefault="007E3F8B" w:rsidP="00876288">
      <w:pPr>
        <w:pStyle w:val="Heading4"/>
      </w:pPr>
      <w:r>
        <w:t>ie_EndImportExportMode(memeoryBuffer importOrExportBuffer managedFileOutBuffer)</w:t>
      </w:r>
    </w:p>
    <w:p w:rsidR="00786679" w:rsidRDefault="007E3F8B" w:rsidP="00876288">
      <w:pPr>
        <w:spacing w:after="0" w:line="240" w:lineRule="auto"/>
        <w:ind w:left="720"/>
        <w:rPr>
          <w:b/>
        </w:rPr>
      </w:pPr>
      <w:r>
        <w:t>If Export mode, the managed file needs to be written to cOffice document being used as the zip model</w:t>
      </w:r>
      <w:r>
        <w:rPr>
          <w:b/>
        </w:rPr>
        <w:t xml:space="preserve"> </w:t>
      </w:r>
    </w:p>
    <w:p w:rsidR="00786679" w:rsidRDefault="007E3F8B" w:rsidP="00876288">
      <w:pPr>
        <w:spacing w:after="0" w:line="240" w:lineRule="auto"/>
        <w:ind w:left="720"/>
      </w:pPr>
      <w:r>
        <w:t xml:space="preserve">Then the analysis need to be written to cOffice document </w:t>
      </w:r>
    </w:p>
    <w:p w:rsidR="00786679" w:rsidRDefault="007E3F8B" w:rsidP="00876288">
      <w:pPr>
        <w:spacing w:after="0" w:line="240" w:lineRule="auto"/>
        <w:ind w:left="720"/>
        <w:rPr>
          <w:b/>
        </w:rPr>
      </w:pPr>
      <w:r>
        <w:t>and finally the cOffice document needs to be written to the export buffer</w:t>
      </w:r>
    </w:p>
    <w:p w:rsidR="00786679" w:rsidRDefault="00786679" w:rsidP="00876288">
      <w:pPr>
        <w:spacing w:after="0" w:line="240" w:lineRule="auto"/>
      </w:pPr>
    </w:p>
    <w:p w:rsidR="00786679" w:rsidRDefault="007E3F8B" w:rsidP="00876288">
      <w:pPr>
        <w:spacing w:after="0" w:line="240" w:lineRule="auto"/>
        <w:rPr>
          <w:b/>
        </w:rPr>
      </w:pPr>
      <w:r>
        <w:t xml:space="preserve">importOrExportBuffer </w:t>
      </w:r>
    </w:p>
    <w:p w:rsidR="00786679" w:rsidRDefault="007E3F8B" w:rsidP="00876288">
      <w:pPr>
        <w:spacing w:after="0" w:line="240" w:lineRule="auto"/>
        <w:ind w:firstLine="720"/>
      </w:pPr>
      <w:r>
        <w:t xml:space="preserve">pointer to buffer for </w:t>
      </w:r>
      <w:r w:rsidR="00CF26E0">
        <w:t>construction</w:t>
      </w:r>
      <w:r>
        <w:t xml:space="preserve"> of final zip file</w:t>
      </w:r>
    </w:p>
    <w:p w:rsidR="00786679" w:rsidRDefault="007E3F8B" w:rsidP="00876288">
      <w:pPr>
        <w:spacing w:after="0" w:line="240" w:lineRule="auto"/>
      </w:pPr>
      <w:r>
        <w:t>managedFileOutBuffer</w:t>
      </w:r>
    </w:p>
    <w:p w:rsidR="00786679" w:rsidRDefault="007E3F8B" w:rsidP="00876288">
      <w:pPr>
        <w:spacing w:after="0" w:line="240" w:lineRule="auto"/>
      </w:pPr>
      <w:r>
        <w:tab/>
        <w:t>pointer to managed file ready for export to the cOffice document</w:t>
      </w:r>
    </w:p>
    <w:p w:rsidR="00786679" w:rsidRDefault="007E3F8B" w:rsidP="00876288">
      <w:pPr>
        <w:pStyle w:val="Heading4"/>
      </w:pPr>
      <w:r>
        <w:t>uint32_t ie_ExportText(int mode offsetInOriginFile itemIndex memoryBufferKey/Value List CustomMetaData)</w:t>
      </w:r>
    </w:p>
    <w:p w:rsidR="00786679" w:rsidRPr="006A387D" w:rsidRDefault="007E3F8B" w:rsidP="00876288">
      <w:pPr>
        <w:spacing w:before="100" w:after="100" w:line="240" w:lineRule="auto"/>
        <w:ind w:firstLine="720"/>
      </w:pPr>
      <w:r w:rsidRPr="006A387D">
        <w:rPr>
          <w:rFonts w:ascii="Times New Roman" w:hAnsi="Times New Roman"/>
          <w:sz w:val="24"/>
        </w:rPr>
        <w:t>Add a content item or increment the count of the same one</w:t>
      </w:r>
    </w:p>
    <w:p w:rsidR="00786679" w:rsidRPr="006A387D" w:rsidRDefault="007E3F8B" w:rsidP="00876288">
      <w:pPr>
        <w:spacing w:before="100" w:after="100" w:line="240" w:lineRule="auto"/>
        <w:ind w:firstLine="720"/>
      </w:pPr>
      <w:r w:rsidRPr="006A387D">
        <w:rPr>
          <w:rFonts w:ascii="Times New Roman" w:hAnsi="Times New Roman"/>
          <w:sz w:val="24"/>
        </w:rPr>
        <w:t>Mode</w:t>
      </w:r>
    </w:p>
    <w:p w:rsidR="00786679" w:rsidRDefault="007E3F8B" w:rsidP="00876288">
      <w:pPr>
        <w:spacing w:after="0" w:line="240" w:lineRule="auto"/>
      </w:pPr>
      <w:r>
        <w:tab/>
      </w:r>
      <w:r>
        <w:tab/>
        <w:t>enum that indicates to the called what is going on.</w:t>
      </w:r>
    </w:p>
    <w:p w:rsidR="00786679" w:rsidRDefault="007E3F8B" w:rsidP="00876288">
      <w:pPr>
        <w:spacing w:after="0" w:line="240" w:lineRule="auto"/>
        <w:ind w:left="720" w:firstLine="720"/>
      </w:pPr>
      <w:r>
        <w:t>0: No action - normal analysis or managment mode</w:t>
      </w:r>
    </w:p>
    <w:p w:rsidR="00786679" w:rsidRDefault="007E3F8B" w:rsidP="00876288">
      <w:pPr>
        <w:spacing w:after="0" w:line="240" w:lineRule="auto"/>
        <w:ind w:left="720" w:firstLine="720"/>
      </w:pPr>
      <w:r>
        <w:t>1: Export - the data in the memoryBuffer will lbe written to the export zip file</w:t>
      </w:r>
    </w:p>
    <w:p w:rsidR="00786679" w:rsidRDefault="007E3F8B" w:rsidP="00876288">
      <w:pPr>
        <w:spacing w:after="0" w:line="240" w:lineRule="auto"/>
        <w:ind w:left="1440"/>
      </w:pPr>
      <w:r>
        <w:t>2: Import - the data in the memoryBuffer has been imported from the zip and should replace the image data in the file being reconstructed</w:t>
      </w:r>
    </w:p>
    <w:p w:rsidR="00786679" w:rsidRPr="006A387D" w:rsidRDefault="007E3F8B" w:rsidP="00876288">
      <w:pPr>
        <w:spacing w:before="100" w:after="100" w:line="240" w:lineRule="auto"/>
        <w:ind w:firstLine="720"/>
      </w:pPr>
      <w:r w:rsidRPr="006A387D">
        <w:rPr>
          <w:rFonts w:ascii="Times New Roman" w:hAnsi="Times New Roman"/>
          <w:sz w:val="24"/>
        </w:rPr>
        <w:t>OffsetInOriginFile</w:t>
      </w:r>
    </w:p>
    <w:p w:rsidR="00786679" w:rsidRPr="006A387D" w:rsidRDefault="007E3F8B" w:rsidP="00876288">
      <w:pPr>
        <w:spacing w:before="100" w:after="100" w:line="240" w:lineRule="auto"/>
        <w:ind w:firstLine="720"/>
      </w:pPr>
      <w:r w:rsidRPr="006A387D">
        <w:rPr>
          <w:rFonts w:ascii="Times New Roman" w:hAnsi="Times New Roman"/>
          <w:sz w:val="24"/>
        </w:rPr>
        <w:tab/>
        <w:t>Where the image is in the original file</w:t>
      </w:r>
    </w:p>
    <w:p w:rsidR="00786679" w:rsidRPr="006A387D" w:rsidRDefault="007E3F8B" w:rsidP="00876288">
      <w:pPr>
        <w:spacing w:before="100" w:after="100" w:line="240" w:lineRule="auto"/>
        <w:ind w:firstLine="720"/>
      </w:pPr>
      <w:r w:rsidRPr="006A387D">
        <w:rPr>
          <w:rFonts w:ascii="Times New Roman" w:hAnsi="Times New Roman"/>
          <w:sz w:val="24"/>
        </w:rPr>
        <w:t>ItemIndex</w:t>
      </w:r>
    </w:p>
    <w:p w:rsidR="00786679" w:rsidRPr="006A387D" w:rsidRDefault="007E3F8B" w:rsidP="00876288">
      <w:pPr>
        <w:spacing w:before="100" w:after="100" w:line="240" w:lineRule="auto"/>
        <w:ind w:left="720" w:firstLine="720"/>
      </w:pPr>
      <w:r w:rsidRPr="006A387D">
        <w:rPr>
          <w:rFonts w:ascii="Times New Roman" w:hAnsi="Times New Roman"/>
          <w:sz w:val="24"/>
        </w:rPr>
        <w:t>index of node in document tree</w:t>
      </w:r>
    </w:p>
    <w:p w:rsidR="00786679" w:rsidRPr="006A387D" w:rsidRDefault="007E3F8B" w:rsidP="00876288">
      <w:pPr>
        <w:spacing w:before="100" w:after="100" w:line="240" w:lineRule="auto"/>
        <w:ind w:firstLine="720"/>
      </w:pPr>
      <w:r w:rsidRPr="006A387D">
        <w:rPr>
          <w:rFonts w:ascii="Times New Roman" w:hAnsi="Times New Roman"/>
          <w:sz w:val="24"/>
        </w:rPr>
        <w:t>MemoryBuffer</w:t>
      </w:r>
    </w:p>
    <w:p w:rsidR="00786679" w:rsidRPr="006A387D" w:rsidRDefault="007E3F8B" w:rsidP="00876288">
      <w:pPr>
        <w:spacing w:before="100" w:after="100" w:line="240" w:lineRule="auto"/>
        <w:ind w:left="720" w:firstLine="720"/>
      </w:pPr>
      <w:r w:rsidRPr="006A387D">
        <w:rPr>
          <w:rFonts w:ascii="Times New Roman" w:hAnsi="Times New Roman"/>
          <w:sz w:val="24"/>
        </w:rPr>
        <w:t>containing data to be extracted into export archive</w:t>
      </w:r>
    </w:p>
    <w:p w:rsidR="00786679" w:rsidRPr="006A387D" w:rsidRDefault="007E3F8B" w:rsidP="00876288">
      <w:pPr>
        <w:spacing w:before="100" w:after="100" w:line="240" w:lineRule="auto"/>
        <w:ind w:firstLine="720"/>
      </w:pPr>
      <w:r w:rsidRPr="006A387D">
        <w:rPr>
          <w:rFonts w:ascii="Times New Roman" w:hAnsi="Times New Roman"/>
          <w:sz w:val="24"/>
        </w:rPr>
        <w:t>CustomMetaData</w:t>
      </w:r>
    </w:p>
    <w:p w:rsidR="00786679" w:rsidRDefault="007E3F8B" w:rsidP="00876288">
      <w:pPr>
        <w:spacing w:after="0" w:line="240" w:lineRule="auto"/>
        <w:ind w:left="720" w:firstLine="720"/>
      </w:pPr>
      <w:r>
        <w:t>information specific to image type, eg width, height, encoding</w:t>
      </w:r>
    </w:p>
    <w:p w:rsidR="00786679" w:rsidRDefault="007E3F8B" w:rsidP="00876288">
      <w:pPr>
        <w:spacing w:after="0" w:line="240" w:lineRule="auto"/>
        <w:ind w:left="720" w:firstLine="720"/>
      </w:pPr>
      <w:r>
        <w:t>usually only needed if the attached image does not have that intrinsically within it</w:t>
      </w:r>
    </w:p>
    <w:p w:rsidR="00786679" w:rsidRDefault="007E3F8B" w:rsidP="00876288">
      <w:pPr>
        <w:pStyle w:val="Heading4"/>
      </w:pPr>
      <w:r>
        <w:t>uint32_t ie_ImportExportImage(int mode offsetInOriginFile itemIndex memoryBufferKey/Value List CustomMetaData)</w:t>
      </w:r>
    </w:p>
    <w:p w:rsidR="00786679" w:rsidRPr="006A387D" w:rsidRDefault="007E3F8B" w:rsidP="00876288">
      <w:pPr>
        <w:spacing w:before="100" w:after="100" w:line="240" w:lineRule="auto"/>
        <w:ind w:firstLine="720"/>
      </w:pPr>
      <w:r w:rsidRPr="006A387D">
        <w:rPr>
          <w:rFonts w:ascii="Times New Roman" w:hAnsi="Times New Roman"/>
          <w:sz w:val="24"/>
        </w:rPr>
        <w:t>Add a content item or increment the count of the same one</w:t>
      </w:r>
    </w:p>
    <w:p w:rsidR="00786679" w:rsidRPr="006A387D" w:rsidRDefault="007E3F8B" w:rsidP="00876288">
      <w:pPr>
        <w:spacing w:before="100" w:after="100" w:line="240" w:lineRule="auto"/>
        <w:ind w:firstLine="720"/>
      </w:pPr>
      <w:r w:rsidRPr="006A387D">
        <w:rPr>
          <w:rFonts w:ascii="Times New Roman" w:hAnsi="Times New Roman"/>
          <w:sz w:val="24"/>
        </w:rPr>
        <w:t>Mode</w:t>
      </w:r>
    </w:p>
    <w:p w:rsidR="00786679" w:rsidRDefault="007E3F8B" w:rsidP="00876288">
      <w:pPr>
        <w:spacing w:after="0" w:line="240" w:lineRule="auto"/>
      </w:pPr>
      <w:r>
        <w:tab/>
      </w:r>
      <w:r>
        <w:tab/>
        <w:t>enum that indicates to the called what is going on.</w:t>
      </w:r>
    </w:p>
    <w:p w:rsidR="00786679" w:rsidRDefault="007E3F8B" w:rsidP="00876288">
      <w:pPr>
        <w:spacing w:after="0" w:line="240" w:lineRule="auto"/>
        <w:ind w:left="720" w:firstLine="720"/>
      </w:pPr>
      <w:r>
        <w:t>0: No action - normal analysis or managment mode</w:t>
      </w:r>
    </w:p>
    <w:p w:rsidR="00786679" w:rsidRDefault="007E3F8B" w:rsidP="00876288">
      <w:pPr>
        <w:spacing w:after="0" w:line="240" w:lineRule="auto"/>
        <w:ind w:left="720" w:firstLine="720"/>
      </w:pPr>
      <w:r>
        <w:t>1: Export - the data in the memoryBuffer will lbe written to the export zip file</w:t>
      </w:r>
    </w:p>
    <w:p w:rsidR="00786679" w:rsidRDefault="007E3F8B" w:rsidP="00876288">
      <w:pPr>
        <w:spacing w:after="0" w:line="240" w:lineRule="auto"/>
        <w:ind w:left="1440"/>
      </w:pPr>
      <w:r>
        <w:t>2: Import - the data in the memoryBuffer has been imported from the zip and should replace the image data in the file being reconstructed</w:t>
      </w:r>
    </w:p>
    <w:p w:rsidR="00786679" w:rsidRPr="006A387D" w:rsidRDefault="007E3F8B" w:rsidP="00876288">
      <w:pPr>
        <w:spacing w:before="100" w:after="100" w:line="240" w:lineRule="auto"/>
        <w:ind w:firstLine="720"/>
      </w:pPr>
      <w:r w:rsidRPr="006A387D">
        <w:rPr>
          <w:rFonts w:ascii="Times New Roman" w:hAnsi="Times New Roman"/>
          <w:sz w:val="24"/>
        </w:rPr>
        <w:t>OffsetInOriginFile</w:t>
      </w:r>
    </w:p>
    <w:p w:rsidR="00786679" w:rsidRPr="006A387D" w:rsidRDefault="007E3F8B" w:rsidP="00876288">
      <w:pPr>
        <w:spacing w:before="100" w:after="100" w:line="240" w:lineRule="auto"/>
        <w:ind w:firstLine="720"/>
      </w:pPr>
      <w:r w:rsidRPr="006A387D">
        <w:rPr>
          <w:rFonts w:ascii="Times New Roman" w:hAnsi="Times New Roman"/>
          <w:sz w:val="24"/>
        </w:rPr>
        <w:lastRenderedPageBreak/>
        <w:tab/>
        <w:t>Where the image is in the original file</w:t>
      </w:r>
    </w:p>
    <w:p w:rsidR="00786679" w:rsidRPr="006A387D" w:rsidRDefault="007E3F8B" w:rsidP="00876288">
      <w:pPr>
        <w:spacing w:before="100" w:after="100" w:line="240" w:lineRule="auto"/>
        <w:ind w:firstLine="720"/>
      </w:pPr>
      <w:r w:rsidRPr="006A387D">
        <w:rPr>
          <w:rFonts w:ascii="Times New Roman" w:hAnsi="Times New Roman"/>
          <w:sz w:val="24"/>
        </w:rPr>
        <w:t>ItemIndex</w:t>
      </w:r>
    </w:p>
    <w:p w:rsidR="00786679" w:rsidRPr="006A387D" w:rsidRDefault="007E3F8B" w:rsidP="00876288">
      <w:pPr>
        <w:spacing w:before="100" w:after="100" w:line="240" w:lineRule="auto"/>
        <w:ind w:left="720" w:firstLine="720"/>
      </w:pPr>
      <w:r w:rsidRPr="006A387D">
        <w:rPr>
          <w:rFonts w:ascii="Times New Roman" w:hAnsi="Times New Roman"/>
          <w:sz w:val="24"/>
        </w:rPr>
        <w:t>index of node in document tree</w:t>
      </w:r>
    </w:p>
    <w:p w:rsidR="00786679" w:rsidRPr="006A387D" w:rsidRDefault="007E3F8B" w:rsidP="00876288">
      <w:pPr>
        <w:spacing w:before="100" w:after="100" w:line="240" w:lineRule="auto"/>
        <w:ind w:firstLine="720"/>
      </w:pPr>
      <w:r w:rsidRPr="006A387D">
        <w:rPr>
          <w:rFonts w:ascii="Times New Roman" w:hAnsi="Times New Roman"/>
          <w:sz w:val="24"/>
        </w:rPr>
        <w:t>MemoryBuffer</w:t>
      </w:r>
    </w:p>
    <w:p w:rsidR="00786679" w:rsidRPr="006A387D" w:rsidRDefault="007E3F8B" w:rsidP="00876288">
      <w:pPr>
        <w:spacing w:before="100" w:after="100" w:line="240" w:lineRule="auto"/>
        <w:ind w:left="720" w:firstLine="720"/>
      </w:pPr>
      <w:r w:rsidRPr="006A387D">
        <w:rPr>
          <w:rFonts w:ascii="Times New Roman" w:hAnsi="Times New Roman"/>
          <w:sz w:val="24"/>
        </w:rPr>
        <w:t>containing data to be extracted into export archive</w:t>
      </w:r>
    </w:p>
    <w:p w:rsidR="00786679" w:rsidRPr="006A387D" w:rsidRDefault="007E3F8B" w:rsidP="00876288">
      <w:pPr>
        <w:spacing w:before="100" w:after="100" w:line="240" w:lineRule="auto"/>
        <w:ind w:firstLine="720"/>
      </w:pPr>
      <w:r w:rsidRPr="006A387D">
        <w:rPr>
          <w:rFonts w:ascii="Times New Roman" w:hAnsi="Times New Roman"/>
          <w:sz w:val="24"/>
        </w:rPr>
        <w:t>CustomMetaData</w:t>
      </w:r>
    </w:p>
    <w:p w:rsidR="00786679" w:rsidRDefault="007E3F8B" w:rsidP="00876288">
      <w:pPr>
        <w:spacing w:after="0" w:line="240" w:lineRule="auto"/>
        <w:ind w:left="720" w:firstLine="720"/>
      </w:pPr>
      <w:r>
        <w:t>information specific to image type, eg width, height, encoding</w:t>
      </w:r>
    </w:p>
    <w:p w:rsidR="00786679" w:rsidRDefault="007E3F8B" w:rsidP="00876288">
      <w:pPr>
        <w:spacing w:after="0" w:line="240" w:lineRule="auto"/>
        <w:ind w:left="720" w:firstLine="720"/>
      </w:pPr>
      <w:r>
        <w:t>usually only needed if the attached image does not have that intrinsically within it</w:t>
      </w:r>
    </w:p>
    <w:p w:rsidR="00786679" w:rsidRDefault="007E3F8B" w:rsidP="00876288">
      <w:pPr>
        <w:pStyle w:val="Heading4"/>
      </w:pPr>
      <w:r>
        <w:t>ie_StartExportMode(memoryBuffer exportBuffer)</w:t>
      </w:r>
    </w:p>
    <w:p w:rsidR="00786679" w:rsidRPr="006A387D" w:rsidRDefault="007E3F8B" w:rsidP="00876288">
      <w:pPr>
        <w:spacing w:before="100" w:after="100" w:line="240" w:lineRule="auto"/>
      </w:pPr>
      <w:r w:rsidRPr="006A387D">
        <w:rPr>
          <w:rFonts w:ascii="Times New Roman" w:hAnsi="Times New Roman"/>
          <w:sz w:val="24"/>
        </w:rPr>
        <w:t>Prepare cOffice doc for creating the export zip file in Set internal analysisMode to 'Export' Retain pointer to Export buffer which contains the export ZIP file tp be contracted</w:t>
      </w:r>
    </w:p>
    <w:p w:rsidR="00786679" w:rsidRDefault="007E3F8B" w:rsidP="00876288">
      <w:pPr>
        <w:pStyle w:val="Heading4"/>
      </w:pPr>
      <w:r>
        <w:t>ie_StartImportMode(memoryBuffer importBuffer)</w:t>
      </w:r>
    </w:p>
    <w:p w:rsidR="00786679" w:rsidRPr="006A387D" w:rsidRDefault="007E3F8B" w:rsidP="00876288">
      <w:pPr>
        <w:spacing w:before="100" w:after="100" w:line="240" w:lineRule="auto"/>
      </w:pPr>
      <w:r w:rsidRPr="006A387D">
        <w:rPr>
          <w:rFonts w:ascii="Times New Roman" w:hAnsi="Times New Roman"/>
          <w:sz w:val="24"/>
        </w:rPr>
        <w:t>Prepare cOffice doc for loading the import zip file to Set internal analysisMode to 'Import' Retain pointer to Import buffer which contains the import ZIP file</w:t>
      </w:r>
    </w:p>
    <w:p w:rsidR="00786679" w:rsidRDefault="00786679" w:rsidP="00876288">
      <w:pPr>
        <w:spacing w:after="0" w:line="240" w:lineRule="auto"/>
      </w:pPr>
    </w:p>
    <w:p w:rsidR="00786679" w:rsidRDefault="00786679" w:rsidP="00876288">
      <w:pPr>
        <w:spacing w:after="0" w:line="240" w:lineRule="auto"/>
      </w:pPr>
    </w:p>
    <w:p w:rsidR="00786679" w:rsidRDefault="00786679" w:rsidP="00876288"/>
    <w:p w:rsidR="00786679" w:rsidRDefault="00786679" w:rsidP="00876288"/>
    <w:p w:rsidR="00786679" w:rsidRDefault="007E3F8B" w:rsidP="00876288">
      <w:r>
        <w:t>Export / Import Sequence Diagrams - TBD</w:t>
      </w:r>
    </w:p>
    <w:p w:rsidR="00786679" w:rsidRDefault="00786679" w:rsidP="00876288"/>
    <w:p w:rsidR="00786679" w:rsidRDefault="00786679" w:rsidP="00876288"/>
    <w:p w:rsidR="00786679" w:rsidRDefault="007E3F8B" w:rsidP="00876288">
      <w:pPr>
        <w:pStyle w:val="Heading3"/>
      </w:pPr>
      <w:r>
        <w:br w:type="page"/>
      </w:r>
      <w:r>
        <w:lastRenderedPageBreak/>
        <w:t>Test Requirements</w:t>
      </w:r>
    </w:p>
    <w:p w:rsidR="00786679" w:rsidRDefault="007E3F8B" w:rsidP="00876288">
      <w:r>
        <w:t>To enable automated testing of the Import and Export API functions the GW Regression Test Application must be modified to include the modes illustrated in the diagrams below.</w:t>
      </w:r>
    </w:p>
    <w:p w:rsidR="00786679" w:rsidRDefault="007E3F8B" w:rsidP="00876288">
      <w:pPr>
        <w:pStyle w:val="Heading4"/>
      </w:pPr>
      <w:r>
        <w:t>Extend GW Regression Test Application</w:t>
      </w:r>
    </w:p>
    <w:p w:rsidR="00786679" w:rsidRPr="006A387D" w:rsidRDefault="00786679" w:rsidP="00876288">
      <w:pPr>
        <w:spacing w:after="0" w:line="240" w:lineRule="auto"/>
        <w:rPr>
          <w:rFonts w:ascii="Liberation Serif" w:hAnsi="Liberation Serif"/>
          <w:b/>
          <w:sz w:val="24"/>
        </w:rPr>
      </w:pPr>
    </w:p>
    <w:p w:rsidR="00786679" w:rsidRDefault="007E3F8B" w:rsidP="00876288">
      <w:pPr>
        <w:pStyle w:val="Heading5"/>
      </w:pPr>
      <w:r>
        <w:t>Test Mode 1: Export – Positive Test</w: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14560" behindDoc="0" locked="0" layoutInCell="1" hidden="0" allowOverlap="1">
                <wp:simplePos x="0" y="0"/>
                <wp:positionH relativeFrom="margin">
                  <wp:posOffset>457200</wp:posOffset>
                </wp:positionH>
                <wp:positionV relativeFrom="paragraph">
                  <wp:posOffset>139700</wp:posOffset>
                </wp:positionV>
                <wp:extent cx="5054600" cy="2603500"/>
                <wp:effectExtent l="0" t="0" r="0" b="0"/>
                <wp:wrapNone/>
                <wp:docPr id="107" name="Rectangle 107"/>
                <wp:cNvGraphicFramePr/>
                <a:graphic xmlns:a="http://schemas.openxmlformats.org/drawingml/2006/main">
                  <a:graphicData uri="http://schemas.microsoft.com/office/word/2010/wordprocessingShape">
                    <wps:wsp>
                      <wps:cNvSpPr/>
                      <wps:spPr>
                        <a:xfrm>
                          <a:off x="2821875" y="2479838"/>
                          <a:ext cx="5048249" cy="2600324"/>
                        </a:xfrm>
                        <a:prstGeom prst="rect">
                          <a:avLst/>
                        </a:prstGeom>
                        <a:noFill/>
                        <a:ln w="9525" cap="flat" cmpd="sng">
                          <a:solidFill>
                            <a:srgbClr val="3465A4"/>
                          </a:solidFill>
                          <a:prstDash val="dot"/>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07" o:spid="_x0000_s1058" style="position:absolute;margin-left:36pt;margin-top:11pt;width:398pt;height:20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" filled="f" strokecolor="#3465a4">
                <v:stroke dashstyle="dot"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15584" behindDoc="0" locked="0" layoutInCell="1" hidden="0" allowOverlap="1">
                <wp:simplePos x="0" y="0"/>
                <wp:positionH relativeFrom="margin">
                  <wp:posOffset>1295400</wp:posOffset>
                </wp:positionH>
                <wp:positionV relativeFrom="paragraph">
                  <wp:posOffset>114300</wp:posOffset>
                </wp:positionV>
                <wp:extent cx="381000" cy="571500"/>
                <wp:effectExtent l="0" t="0" r="0" b="0"/>
                <wp:wrapNone/>
                <wp:docPr id="47" name="Folded Corner 47"/>
                <wp:cNvGraphicFramePr/>
                <a:graphic xmlns:a="http://schemas.openxmlformats.org/drawingml/2006/main">
                  <a:graphicData uri="http://schemas.microsoft.com/office/word/2010/wordprocessingShape">
                    <wps:wsp>
                      <wps:cNvSpPr/>
                      <wps:spPr>
                        <a:xfrm>
                          <a:off x="5154864" y="3496789"/>
                          <a:ext cx="382269"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7" o:spid="_x0000_s1059" type="#_x0000_t65" style="position:absolute;margin-left:102pt;margin-top:9pt;width:30pt;height:4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hidden="0" allowOverlap="1">
                <wp:simplePos x="0" y="0"/>
                <wp:positionH relativeFrom="margin">
                  <wp:posOffset>2781300</wp:posOffset>
                </wp:positionH>
                <wp:positionV relativeFrom="paragraph">
                  <wp:posOffset>38100</wp:posOffset>
                </wp:positionV>
                <wp:extent cx="393700" cy="571500"/>
                <wp:effectExtent l="0" t="0" r="0" b="0"/>
                <wp:wrapNone/>
                <wp:docPr id="22" name="Folded Corner 22"/>
                <wp:cNvGraphicFramePr/>
                <a:graphic xmlns:a="http://schemas.openxmlformats.org/drawingml/2006/main">
                  <a:graphicData uri="http://schemas.microsoft.com/office/word/2010/wordprocessingShape">
                    <wps:wsp>
                      <wps:cNvSpPr/>
                      <wps:spPr>
                        <a:xfrm>
                          <a:off x="5150737" y="3496789"/>
                          <a:ext cx="39052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shape id="Folded Corner 22" o:spid="_x0000_s1060" type="#_x0000_t65" style="position:absolute;margin-left:219pt;margin-top:3pt;width:31pt;height:45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" fillcolor="#729fcf" strokecolor="#3465a4">
                <v:textbox inset="2.53958mm,2.53958mm,2.53958mm,2.53958mm">
                  <w:txbxContent>
                    <w:p w:rsidR="005D5A40" w:rsidRDefault="005D5A40">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hidden="0" allowOverlap="1">
                <wp:simplePos x="0" y="0"/>
                <wp:positionH relativeFrom="margin">
                  <wp:posOffset>2730500</wp:posOffset>
                </wp:positionH>
                <wp:positionV relativeFrom="paragraph">
                  <wp:posOffset>88900</wp:posOffset>
                </wp:positionV>
                <wp:extent cx="368300" cy="571500"/>
                <wp:effectExtent l="0" t="0" r="0" b="0"/>
                <wp:wrapNone/>
                <wp:docPr id="127" name="Folded Corner 127"/>
                <wp:cNvGraphicFramePr/>
                <a:graphic xmlns:a="http://schemas.openxmlformats.org/drawingml/2006/main">
                  <a:graphicData uri="http://schemas.microsoft.com/office/word/2010/wordprocessingShape">
                    <wps:wsp>
                      <wps:cNvSpPr/>
                      <wps:spPr>
                        <a:xfrm>
                          <a:off x="5160580" y="3496789"/>
                          <a:ext cx="370840"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shape id="Folded Corner 127" o:spid="_x0000_s1061" type="#_x0000_t65" style="position:absolute;margin-left:215pt;margin-top:7pt;width:29pt;height:4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" fillcolor="#729fcf" strokecolor="#3465a4">
                <v:textbox inset="0,0,0,0">
                  <w:txbxContent>
                    <w:p w:rsidR="005D5A40" w:rsidRDefault="005D5A40">
                      <w:pPr>
                        <w:spacing w:line="275" w:lineRule="auto"/>
                        <w:jc w:val="center"/>
                        <w:textDirection w:val="btLr"/>
                      </w:pPr>
                      <w:r>
                        <w:rPr>
                          <w:sz w:val="16"/>
                        </w:rPr>
                        <w:t>Image(s)</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18656" behindDoc="0" locked="0" layoutInCell="1" hidden="0" allowOverlap="1">
                <wp:simplePos x="0" y="0"/>
                <wp:positionH relativeFrom="margin">
                  <wp:posOffset>330200</wp:posOffset>
                </wp:positionH>
                <wp:positionV relativeFrom="paragraph">
                  <wp:posOffset>0</wp:posOffset>
                </wp:positionV>
                <wp:extent cx="495300" cy="431800"/>
                <wp:effectExtent l="0" t="0" r="0" b="0"/>
                <wp:wrapNone/>
                <wp:docPr id="9" name="Rectangle 9"/>
                <wp:cNvGraphicFramePr/>
                <a:graphic xmlns:a="http://schemas.openxmlformats.org/drawingml/2006/main">
                  <a:graphicData uri="http://schemas.microsoft.com/office/word/2010/wordprocessingShape">
                    <wps:wsp>
                      <wps:cNvSpPr/>
                      <wps:spPr>
                        <a:xfrm>
                          <a:off x="5099937" y="3568228"/>
                          <a:ext cx="492125" cy="42354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wps:txbx>
                      <wps:bodyPr lIns="0" tIns="0" rIns="0" bIns="0" anchor="ctr" anchorCtr="0"/>
                    </wps:wsp>
                  </a:graphicData>
                </a:graphic>
              </wp:anchor>
            </w:drawing>
          </mc:Choice>
          <mc:Fallback>
            <w:pict>
              <v:rect id="Rectangle 9" o:spid="_x0000_s1062" style="position:absolute;margin-left:26pt;margin-top:0;width:39pt;height:34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" fillcolor="#729fcf" strokecolor="#3465a4">
                <v:stroke joinstyle="round"/>
                <v:textbox inset="0,0,0,0">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hidden="0" allowOverlap="1">
                <wp:simplePos x="0" y="0"/>
                <wp:positionH relativeFrom="margin">
                  <wp:posOffset>1968500</wp:posOffset>
                </wp:positionH>
                <wp:positionV relativeFrom="paragraph">
                  <wp:posOffset>38100</wp:posOffset>
                </wp:positionV>
                <wp:extent cx="368300" cy="482600"/>
                <wp:effectExtent l="0" t="0" r="0" b="0"/>
                <wp:wrapNone/>
                <wp:docPr id="149" name="Rectangle 149"/>
                <wp:cNvGraphicFramePr/>
                <a:graphic xmlns:a="http://schemas.openxmlformats.org/drawingml/2006/main">
                  <a:graphicData uri="http://schemas.microsoft.com/office/word/2010/wordprocessingShape">
                    <wps:wsp>
                      <wps:cNvSpPr/>
                      <wps:spPr>
                        <a:xfrm>
                          <a:off x="5160580" y="3543144"/>
                          <a:ext cx="370840" cy="47370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rect id="Rectangle 149" o:spid="_x0000_s1063" style="position:absolute;margin-left:155pt;margin-top:3pt;width:29pt;height:38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v:textbox>
                <w10:wrap anchorx="margin"/>
              </v:rect>
            </w:pict>
          </mc:Fallback>
        </mc:AlternateContent>
      </w:r>
      <w:r>
        <w:rPr>
          <w:noProof/>
        </w:rPr>
        <mc:AlternateContent>
          <mc:Choice Requires="wps">
            <w:drawing>
              <wp:anchor distT="0" distB="0" distL="114300" distR="114300" simplePos="0" relativeHeight="251720704" behindDoc="0" locked="0" layoutInCell="1" hidden="0" allowOverlap="1">
                <wp:simplePos x="0" y="0"/>
                <wp:positionH relativeFrom="margin">
                  <wp:posOffset>3390900</wp:posOffset>
                </wp:positionH>
                <wp:positionV relativeFrom="paragraph">
                  <wp:posOffset>12700</wp:posOffset>
                </wp:positionV>
                <wp:extent cx="609600" cy="431800"/>
                <wp:effectExtent l="0" t="0" r="0" b="0"/>
                <wp:wrapNone/>
                <wp:docPr id="97" name="Rectangle 97"/>
                <wp:cNvGraphicFramePr/>
                <a:graphic xmlns:a="http://schemas.openxmlformats.org/drawingml/2006/main">
                  <a:graphicData uri="http://schemas.microsoft.com/office/word/2010/wordprocessingShape">
                    <wps:wsp>
                      <wps:cNvSpPr/>
                      <wps:spPr>
                        <a:xfrm>
                          <a:off x="5041200" y="3568544"/>
                          <a:ext cx="609599" cy="422910"/>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Hash File(s)</w:t>
                            </w:r>
                          </w:p>
                        </w:txbxContent>
                      </wps:txbx>
                      <wps:bodyPr lIns="0" tIns="0" rIns="0" bIns="0" anchor="ctr" anchorCtr="0"/>
                    </wps:wsp>
                  </a:graphicData>
                </a:graphic>
              </wp:anchor>
            </w:drawing>
          </mc:Choice>
          <mc:Fallback>
            <w:pict>
              <v:rect id="Rectangle 97" o:spid="_x0000_s1064" style="position:absolute;margin-left:267pt;margin-top:1pt;width:48pt;height:34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Hash File(s)</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hidden="0" allowOverlap="1">
                <wp:simplePos x="0" y="0"/>
                <wp:positionH relativeFrom="margin">
                  <wp:posOffset>787400</wp:posOffset>
                </wp:positionH>
                <wp:positionV relativeFrom="paragraph">
                  <wp:posOffset>114300</wp:posOffset>
                </wp:positionV>
                <wp:extent cx="508000" cy="76200"/>
                <wp:effectExtent l="0" t="0" r="0" b="0"/>
                <wp:wrapNone/>
                <wp:docPr id="59" name="Freeform 59"/>
                <wp:cNvGraphicFramePr/>
                <a:graphic xmlns:a="http://schemas.openxmlformats.org/drawingml/2006/main">
                  <a:graphicData uri="http://schemas.microsoft.com/office/word/2010/wordprocessingShape">
                    <wps:wsp>
                      <wps:cNvSpPr/>
                      <wps:spPr>
                        <a:xfrm>
                          <a:off x="5096128" y="3741900"/>
                          <a:ext cx="499744" cy="76199"/>
                        </a:xfrm>
                        <a:custGeom>
                          <a:avLst/>
                          <a:gdLst/>
                          <a:ahLst/>
                          <a:cxnLst/>
                          <a:rect l="0" t="0" r="0" b="0"/>
                          <a:pathLst>
                            <a:path w="120000" h="120000" extrusionOk="0">
                              <a:moveTo>
                                <a:pt x="0" y="0"/>
                              </a:moveTo>
                              <a:lnTo>
                                <a:pt x="29857" y="0"/>
                              </a:lnTo>
                              <a:lnTo>
                                <a:pt x="119715"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25E83D0D" id="Freeform 59" o:spid="_x0000_s1026" style="position:absolute;margin-left:62pt;margin-top:9pt;width:40pt;height:6pt;z-index:25172172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" path="m,l29857,r89858,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22752" behindDoc="0" locked="0" layoutInCell="1" hidden="0" allowOverlap="1">
                <wp:simplePos x="0" y="0"/>
                <wp:positionH relativeFrom="margin">
                  <wp:posOffset>50800</wp:posOffset>
                </wp:positionH>
                <wp:positionV relativeFrom="paragraph">
                  <wp:posOffset>63500</wp:posOffset>
                </wp:positionV>
                <wp:extent cx="279400" cy="850900"/>
                <wp:effectExtent l="0" t="0" r="0" b="0"/>
                <wp:wrapNone/>
                <wp:docPr id="157" name="Freeform 157"/>
                <wp:cNvGraphicFramePr/>
                <a:graphic xmlns:a="http://schemas.openxmlformats.org/drawingml/2006/main">
                  <a:graphicData uri="http://schemas.microsoft.com/office/word/2010/wordprocessingShape">
                    <wps:wsp>
                      <wps:cNvSpPr/>
                      <wps:spPr>
                        <a:xfrm>
                          <a:off x="5206617" y="3353914"/>
                          <a:ext cx="278765" cy="852169"/>
                        </a:xfrm>
                        <a:custGeom>
                          <a:avLst/>
                          <a:gdLst/>
                          <a:ahLst/>
                          <a:cxnLst/>
                          <a:rect l="0" t="0" r="0" b="0"/>
                          <a:pathLst>
                            <a:path w="120000" h="120000" extrusionOk="0">
                              <a:moveTo>
                                <a:pt x="0" y="119910"/>
                              </a:moveTo>
                              <a:lnTo>
                                <a:pt x="75545" y="119910"/>
                              </a:lnTo>
                              <a:lnTo>
                                <a:pt x="75545" y="625"/>
                              </a:lnTo>
                              <a:lnTo>
                                <a:pt x="119727" y="625"/>
                              </a:lnTo>
                              <a:lnTo>
                                <a:pt x="119727"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A31BCF8" id="Freeform 157" o:spid="_x0000_s1026" style="position:absolute;margin-left:4pt;margin-top:5pt;width:22pt;height:67pt;z-index:25172275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" path="m,119910r75545,l75545,625r44182,l11972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23776" behindDoc="0" locked="0" layoutInCell="1" hidden="0" allowOverlap="1">
                <wp:simplePos x="0" y="0"/>
                <wp:positionH relativeFrom="margin">
                  <wp:posOffset>1689100</wp:posOffset>
                </wp:positionH>
                <wp:positionV relativeFrom="paragraph">
                  <wp:posOffset>25400</wp:posOffset>
                </wp:positionV>
                <wp:extent cx="279400" cy="25400"/>
                <wp:effectExtent l="0" t="0" r="0" b="0"/>
                <wp:wrapNone/>
                <wp:docPr id="121" name="Straight Arrow Connector 121"/>
                <wp:cNvGraphicFramePr/>
                <a:graphic xmlns:a="http://schemas.openxmlformats.org/drawingml/2006/main">
                  <a:graphicData uri="http://schemas.microsoft.com/office/word/2010/wordprocessingShape">
                    <wps:wsp>
                      <wps:cNvCnPr/>
                      <wps:spPr>
                        <a:xfrm>
                          <a:off x="5203125" y="3780000"/>
                          <a:ext cx="285750"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69A74528" id="Straight Arrow Connector 121" o:spid="_x0000_s1026" type="#_x0000_t32" style="position:absolute;margin-left:133pt;margin-top:2pt;width:22pt;height:2pt;z-index:251723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24800" behindDoc="0" locked="0" layoutInCell="1" hidden="0" allowOverlap="1">
                <wp:simplePos x="0" y="0"/>
                <wp:positionH relativeFrom="margin">
                  <wp:posOffset>2349500</wp:posOffset>
                </wp:positionH>
                <wp:positionV relativeFrom="paragraph">
                  <wp:posOffset>25400</wp:posOffset>
                </wp:positionV>
                <wp:extent cx="381000" cy="25400"/>
                <wp:effectExtent l="0" t="0" r="0" b="0"/>
                <wp:wrapNone/>
                <wp:docPr id="39" name="Straight Arrow Connector 39"/>
                <wp:cNvGraphicFramePr/>
                <a:graphic xmlns:a="http://schemas.openxmlformats.org/drawingml/2006/main">
                  <a:graphicData uri="http://schemas.microsoft.com/office/word/2010/wordprocessingShape">
                    <wps:wsp>
                      <wps:cNvCnPr/>
                      <wps:spPr>
                        <a:xfrm>
                          <a:off x="5155005" y="3780000"/>
                          <a:ext cx="381990"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691B7EC8" id="Straight Arrow Connector 39" o:spid="_x0000_s1026" type="#_x0000_t32" style="position:absolute;margin-left:185pt;margin-top:2pt;width:30pt;height:2pt;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25824" behindDoc="0" locked="0" layoutInCell="1" hidden="0" allowOverlap="1">
                <wp:simplePos x="0" y="0"/>
                <wp:positionH relativeFrom="margin">
                  <wp:posOffset>3175000</wp:posOffset>
                </wp:positionH>
                <wp:positionV relativeFrom="paragraph">
                  <wp:posOffset>12700</wp:posOffset>
                </wp:positionV>
                <wp:extent cx="215900" cy="12700"/>
                <wp:effectExtent l="0" t="0" r="0" b="0"/>
                <wp:wrapNone/>
                <wp:docPr id="137" name="Straight Arrow Connector 137"/>
                <wp:cNvGraphicFramePr/>
                <a:graphic xmlns:a="http://schemas.openxmlformats.org/drawingml/2006/main">
                  <a:graphicData uri="http://schemas.microsoft.com/office/word/2010/wordprocessingShape">
                    <wps:wsp>
                      <wps:cNvCnPr/>
                      <wps:spPr>
                        <a:xfrm>
                          <a:off x="5234875" y="3780000"/>
                          <a:ext cx="222250" cy="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 w14:anchorId="786F9868" id="Straight Arrow Connector 137" o:spid="_x0000_s1026" type="#_x0000_t32" style="position:absolute;margin-left:250pt;margin-top:1pt;width:17pt;height:1pt;z-index:251725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" strokecolor="#3465a4">
                <w10:wrap anchorx="margin"/>
              </v:shape>
            </w:pict>
          </mc:Fallback>
        </mc:AlternateContent>
      </w:r>
      <w:r>
        <w:rPr>
          <w:noProof/>
        </w:rPr>
        <mc:AlternateContent>
          <mc:Choice Requires="wps">
            <w:drawing>
              <wp:anchor distT="0" distB="0" distL="114300" distR="114300" simplePos="0" relativeHeight="251726848" behindDoc="0" locked="0" layoutInCell="1" hidden="0" allowOverlap="1">
                <wp:simplePos x="0" y="0"/>
                <wp:positionH relativeFrom="margin">
                  <wp:posOffset>1828800</wp:posOffset>
                </wp:positionH>
                <wp:positionV relativeFrom="paragraph">
                  <wp:posOffset>38100</wp:posOffset>
                </wp:positionV>
                <wp:extent cx="1778000" cy="673100"/>
                <wp:effectExtent l="0" t="0" r="0" b="0"/>
                <wp:wrapNone/>
                <wp:docPr id="163" name="Freeform 163"/>
                <wp:cNvGraphicFramePr/>
                <a:graphic xmlns:a="http://schemas.openxmlformats.org/drawingml/2006/main">
                  <a:graphicData uri="http://schemas.microsoft.com/office/word/2010/wordprocessingShape">
                    <wps:wsp>
                      <wps:cNvSpPr/>
                      <wps:spPr>
                        <a:xfrm>
                          <a:off x="4460175" y="3445037"/>
                          <a:ext cx="1771650" cy="669925"/>
                        </a:xfrm>
                        <a:custGeom>
                          <a:avLst/>
                          <a:gdLst/>
                          <a:ahLst/>
                          <a:cxnLst/>
                          <a:rect l="0" t="0" r="0" b="0"/>
                          <a:pathLst>
                            <a:path w="120000" h="120000" extrusionOk="0">
                              <a:moveTo>
                                <a:pt x="0" y="0"/>
                              </a:moveTo>
                              <a:lnTo>
                                <a:pt x="0" y="72500"/>
                              </a:lnTo>
                              <a:lnTo>
                                <a:pt x="119957" y="72500"/>
                              </a:lnTo>
                              <a:lnTo>
                                <a:pt x="119957" y="119886"/>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3181E8B1" id="Freeform 163" o:spid="_x0000_s1026" style="position:absolute;margin-left:2in;margin-top:3pt;width:140pt;height:53pt;z-index:25172684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" path="m,l,72500r119957,l119957,119886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27872" behindDoc="0" locked="0" layoutInCell="1" hidden="0" allowOverlap="1">
                <wp:simplePos x="0" y="0"/>
                <wp:positionH relativeFrom="margin">
                  <wp:posOffset>4000500</wp:posOffset>
                </wp:positionH>
                <wp:positionV relativeFrom="paragraph">
                  <wp:posOffset>0</wp:posOffset>
                </wp:positionV>
                <wp:extent cx="736600" cy="723900"/>
                <wp:effectExtent l="0" t="0" r="0" b="0"/>
                <wp:wrapNone/>
                <wp:docPr id="88" name="Freeform 88"/>
                <wp:cNvGraphicFramePr/>
                <a:graphic xmlns:a="http://schemas.openxmlformats.org/drawingml/2006/main">
                  <a:graphicData uri="http://schemas.microsoft.com/office/word/2010/wordprocessingShape">
                    <wps:wsp>
                      <wps:cNvSpPr/>
                      <wps:spPr>
                        <a:xfrm>
                          <a:off x="4979287" y="3422812"/>
                          <a:ext cx="733425" cy="714374"/>
                        </a:xfrm>
                        <a:custGeom>
                          <a:avLst/>
                          <a:gdLst/>
                          <a:ahLst/>
                          <a:cxnLst/>
                          <a:rect l="0" t="0" r="0" b="0"/>
                          <a:pathLst>
                            <a:path w="120000" h="120000" extrusionOk="0">
                              <a:moveTo>
                                <a:pt x="0" y="0"/>
                              </a:moveTo>
                              <a:lnTo>
                                <a:pt x="105392" y="0"/>
                              </a:lnTo>
                              <a:lnTo>
                                <a:pt x="119907" y="0"/>
                              </a:lnTo>
                              <a:lnTo>
                                <a:pt x="119907" y="119893"/>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2D736E6A" id="Freeform 88" o:spid="_x0000_s1026" style="position:absolute;margin-left:315pt;margin-top:0;width:58pt;height:57pt;z-index:25172787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" path="m,l105392,r14515,l119907,119893e" filled="f" strokecolor="#3465a4">
                <v:stroke endarrow="block" endarrowwidth="wide" endarrowlength="long"/>
                <v:path arrowok="t" o:extrusionok="f" textboxrect="0,0,120000,120000"/>
                <w10:wrap anchorx="margin"/>
              </v:shape>
            </w:pict>
          </mc:Fallback>
        </mc:AlternateContent>
      </w:r>
    </w:p>
    <w:p w:rsidR="00786679" w:rsidRDefault="00786679" w:rsidP="00876288">
      <w:pPr>
        <w:spacing w:after="0" w:line="240" w:lineRule="auto"/>
        <w:rPr>
          <w:rFonts w:ascii="Liberation Serif" w:eastAsia="Liberation Serif" w:hAnsi="Liberation Serif" w:cs="Liberation Serif"/>
          <w:sz w:val="24"/>
          <w:szCs w:val="24"/>
          <w:u w:val="single"/>
        </w:rPr>
      </w:pPr>
    </w:p>
    <w:p w:rsidR="00786679" w:rsidRDefault="00786679" w:rsidP="00876288">
      <w:pPr>
        <w:spacing w:after="0" w:line="240" w:lineRule="auto"/>
        <w:rPr>
          <w:rFonts w:ascii="Liberation Serif" w:eastAsia="Liberation Serif" w:hAnsi="Liberation Serif" w:cs="Liberation Serif"/>
          <w:sz w:val="24"/>
          <w:szCs w:val="24"/>
          <w:u w:val="single"/>
        </w:rPr>
      </w:pP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28896" behindDoc="0" locked="0" layoutInCell="1" hidden="0" allowOverlap="1">
                <wp:simplePos x="0" y="0"/>
                <wp:positionH relativeFrom="margin">
                  <wp:posOffset>1854200</wp:posOffset>
                </wp:positionH>
                <wp:positionV relativeFrom="paragraph">
                  <wp:posOffset>152400</wp:posOffset>
                </wp:positionV>
                <wp:extent cx="520700" cy="673100"/>
                <wp:effectExtent l="0" t="0" r="0" b="0"/>
                <wp:wrapNone/>
                <wp:docPr id="16" name="Rectangle 16"/>
                <wp:cNvGraphicFramePr/>
                <a:graphic xmlns:a="http://schemas.openxmlformats.org/drawingml/2006/main">
                  <a:graphicData uri="http://schemas.microsoft.com/office/word/2010/wordprocessingShape">
                    <wps:wsp>
                      <wps:cNvSpPr/>
                      <wps:spPr>
                        <a:xfrm>
                          <a:off x="5087237" y="3444403"/>
                          <a:ext cx="517524" cy="671195"/>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Regenerated</w:t>
                            </w:r>
                          </w:p>
                          <w:p w:rsidR="005D5A40" w:rsidRDefault="005D5A40">
                            <w:pPr>
                              <w:spacing w:line="275" w:lineRule="auto"/>
                              <w:jc w:val="center"/>
                              <w:textDirection w:val="btLr"/>
                            </w:pPr>
                            <w:r>
                              <w:rPr>
                                <w:sz w:val="16"/>
                              </w:rPr>
                              <w:t xml:space="preserve"> File</w:t>
                            </w:r>
                          </w:p>
                        </w:txbxContent>
                      </wps:txbx>
                      <wps:bodyPr lIns="0" tIns="0" rIns="0" bIns="0" anchor="ctr" anchorCtr="0"/>
                    </wps:wsp>
                  </a:graphicData>
                </a:graphic>
              </wp:anchor>
            </w:drawing>
          </mc:Choice>
          <mc:Fallback>
            <w:pict>
              <v:rect id="Rectangle 16" o:spid="_x0000_s1065" style="position:absolute;margin-left:146pt;margin-top:12pt;width:41pt;height:53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Regenerated</w:t>
                      </w:r>
                    </w:p>
                    <w:p w:rsidR="005D5A40" w:rsidRDefault="005D5A40">
                      <w:pPr>
                        <w:spacing w:line="275" w:lineRule="auto"/>
                        <w:jc w:val="center"/>
                        <w:textDirection w:val="btLr"/>
                      </w:pPr>
                      <w:r>
                        <w:rPr>
                          <w:sz w:val="16"/>
                        </w:rPr>
                        <w:t xml:space="preserve"> File</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hidden="0" allowOverlap="1">
                <wp:simplePos x="0" y="0"/>
                <wp:positionH relativeFrom="margin">
                  <wp:posOffset>-126999</wp:posOffset>
                </wp:positionH>
                <wp:positionV relativeFrom="paragraph">
                  <wp:posOffset>139700</wp:posOffset>
                </wp:positionV>
                <wp:extent cx="228600" cy="571500"/>
                <wp:effectExtent l="0" t="0" r="0" b="0"/>
                <wp:wrapNone/>
                <wp:docPr id="65" name="Folded Corner 65"/>
                <wp:cNvGraphicFramePr/>
                <a:graphic xmlns:a="http://schemas.openxmlformats.org/drawingml/2006/main">
                  <a:graphicData uri="http://schemas.microsoft.com/office/word/2010/wordprocessingShape">
                    <wps:wsp>
                      <wps:cNvSpPr/>
                      <wps:spPr>
                        <a:xfrm>
                          <a:off x="5233923" y="3496789"/>
                          <a:ext cx="224155"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Input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65" o:spid="_x0000_s1066" type="#_x0000_t65" style="position:absolute;margin-left:-10pt;margin-top:11pt;width:18pt;height:4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 xml:space="preserve">Input </w:t>
                      </w:r>
                    </w:p>
                    <w:p w:rsidR="005D5A40" w:rsidRDefault="005D5A40">
                      <w:pPr>
                        <w:spacing w:line="275" w:lineRule="auto"/>
                        <w:jc w:val="center"/>
                        <w:textDirection w:val="btLr"/>
                      </w:pPr>
                      <w:r>
                        <w:rPr>
                          <w:sz w:val="16"/>
                        </w:rPr>
                        <w:t>File</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hidden="0" allowOverlap="1">
                <wp:simplePos x="0" y="0"/>
                <wp:positionH relativeFrom="margin">
                  <wp:posOffset>2730500</wp:posOffset>
                </wp:positionH>
                <wp:positionV relativeFrom="paragraph">
                  <wp:posOffset>50800</wp:posOffset>
                </wp:positionV>
                <wp:extent cx="381000" cy="571500"/>
                <wp:effectExtent l="0" t="0" r="0" b="0"/>
                <wp:wrapNone/>
                <wp:docPr id="58" name="Folded Corner 58"/>
                <wp:cNvGraphicFramePr/>
                <a:graphic xmlns:a="http://schemas.openxmlformats.org/drawingml/2006/main">
                  <a:graphicData uri="http://schemas.microsoft.com/office/word/2010/wordprocessingShape">
                    <wps:wsp>
                      <wps:cNvSpPr/>
                      <wps:spPr>
                        <a:xfrm>
                          <a:off x="5154864" y="3496789"/>
                          <a:ext cx="382269"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58" o:spid="_x0000_s1067" type="#_x0000_t65" style="position:absolute;margin-left:215pt;margin-top:4pt;width:30pt;height:45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31968" behindDoc="0" locked="0" layoutInCell="1" hidden="0" allowOverlap="1">
                <wp:simplePos x="0" y="0"/>
                <wp:positionH relativeFrom="margin">
                  <wp:posOffset>4521200</wp:posOffset>
                </wp:positionH>
                <wp:positionV relativeFrom="paragraph">
                  <wp:posOffset>25400</wp:posOffset>
                </wp:positionV>
                <wp:extent cx="381000" cy="520700"/>
                <wp:effectExtent l="0" t="0" r="0" b="0"/>
                <wp:wrapNone/>
                <wp:docPr id="148" name="Rectangle 148"/>
                <wp:cNvGraphicFramePr/>
                <a:graphic xmlns:a="http://schemas.openxmlformats.org/drawingml/2006/main">
                  <a:graphicData uri="http://schemas.microsoft.com/office/word/2010/wordprocessingShape">
                    <wps:wsp>
                      <wps:cNvSpPr/>
                      <wps:spPr>
                        <a:xfrm>
                          <a:off x="5154864" y="3520603"/>
                          <a:ext cx="382269" cy="518795"/>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Hash(s)</w:t>
                            </w:r>
                          </w:p>
                        </w:txbxContent>
                      </wps:txbx>
                      <wps:bodyPr lIns="0" tIns="0" rIns="0" bIns="0" anchor="ctr" anchorCtr="0"/>
                    </wps:wsp>
                  </a:graphicData>
                </a:graphic>
              </wp:anchor>
            </w:drawing>
          </mc:Choice>
          <mc:Fallback>
            <w:pict>
              <v:rect id="Rectangle 148" o:spid="_x0000_s1068" style="position:absolute;margin-left:356pt;margin-top:2pt;width:30pt;height:41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Hash(s)</w:t>
                      </w:r>
                    </w:p>
                  </w:txbxContent>
                </v:textbox>
                <w10:wrap anchorx="margin"/>
              </v:rect>
            </w:pict>
          </mc:Fallback>
        </mc:AlternateContent>
      </w:r>
      <w:r>
        <w:rPr>
          <w:noProof/>
        </w:rPr>
        <mc:AlternateContent>
          <mc:Choice Requires="wps">
            <w:drawing>
              <wp:anchor distT="0" distB="0" distL="114300" distR="114300" simplePos="0" relativeHeight="251732992" behindDoc="0" locked="0" layoutInCell="1" hidden="0" allowOverlap="1">
                <wp:simplePos x="0" y="0"/>
                <wp:positionH relativeFrom="margin">
                  <wp:posOffset>3390900</wp:posOffset>
                </wp:positionH>
                <wp:positionV relativeFrom="paragraph">
                  <wp:posOffset>0</wp:posOffset>
                </wp:positionV>
                <wp:extent cx="381000" cy="508000"/>
                <wp:effectExtent l="0" t="0" r="0" b="0"/>
                <wp:wrapNone/>
                <wp:docPr id="24" name="Rectangle 24"/>
                <wp:cNvGraphicFramePr/>
                <a:graphic xmlns:a="http://schemas.openxmlformats.org/drawingml/2006/main">
                  <a:graphicData uri="http://schemas.microsoft.com/office/word/2010/wordprocessingShape">
                    <wps:wsp>
                      <wps:cNvSpPr/>
                      <wps:spPr>
                        <a:xfrm>
                          <a:off x="5154864" y="3528857"/>
                          <a:ext cx="382269" cy="50228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24" o:spid="_x0000_s1069" style="position:absolute;margin-left:267pt;margin-top:0;width:30pt;height:40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" fillcolor="#729fcf" strokecolor="#3465a4">
                <v:stroke joinstyle="round"/>
                <v:textbox inset="0,0,0,0">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v:textbox>
                <w10:wrap anchorx="margin"/>
              </v:rect>
            </w:pict>
          </mc:Fallback>
        </mc:AlternateContent>
      </w:r>
      <w:r>
        <w:rPr>
          <w:noProof/>
        </w:rPr>
        <mc:AlternateContent>
          <mc:Choice Requires="wps">
            <w:drawing>
              <wp:anchor distT="0" distB="0" distL="114300" distR="114300" simplePos="0" relativeHeight="251734016" behindDoc="0" locked="0" layoutInCell="1" hidden="0" allowOverlap="1">
                <wp:simplePos x="0" y="0"/>
                <wp:positionH relativeFrom="margin">
                  <wp:posOffset>3771900</wp:posOffset>
                </wp:positionH>
                <wp:positionV relativeFrom="paragraph">
                  <wp:posOffset>165100</wp:posOffset>
                </wp:positionV>
                <wp:extent cx="469900" cy="228600"/>
                <wp:effectExtent l="0" t="0" r="0" b="0"/>
                <wp:wrapNone/>
                <wp:docPr id="123" name="Freeform 123"/>
                <wp:cNvGraphicFramePr/>
                <a:graphic xmlns:a="http://schemas.openxmlformats.org/drawingml/2006/main">
                  <a:graphicData uri="http://schemas.microsoft.com/office/word/2010/wordprocessingShape">
                    <wps:wsp>
                      <wps:cNvSpPr/>
                      <wps:spPr>
                        <a:xfrm>
                          <a:off x="5110732" y="3664748"/>
                          <a:ext cx="470535" cy="230504"/>
                        </a:xfrm>
                        <a:custGeom>
                          <a:avLst/>
                          <a:gdLst/>
                          <a:ahLst/>
                          <a:cxnLst/>
                          <a:rect l="0" t="0" r="0" b="0"/>
                          <a:pathLst>
                            <a:path w="120000" h="120000" extrusionOk="0">
                              <a:moveTo>
                                <a:pt x="0" y="0"/>
                              </a:moveTo>
                              <a:lnTo>
                                <a:pt x="39239" y="0"/>
                              </a:lnTo>
                              <a:lnTo>
                                <a:pt x="119771" y="0"/>
                              </a:lnTo>
                              <a:lnTo>
                                <a:pt x="119771" y="119637"/>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2195CE68" id="Freeform 123" o:spid="_x0000_s1026" style="position:absolute;margin-left:297pt;margin-top:13pt;width:37pt;height:18pt;z-index:25173401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" path="m,l39239,r80532,l119771,119637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35040" behindDoc="0" locked="0" layoutInCell="1" hidden="0" allowOverlap="1">
                <wp:simplePos x="0" y="0"/>
                <wp:positionH relativeFrom="margin">
                  <wp:posOffset>228600</wp:posOffset>
                </wp:positionH>
                <wp:positionV relativeFrom="paragraph">
                  <wp:posOffset>38100</wp:posOffset>
                </wp:positionV>
                <wp:extent cx="177800" cy="850900"/>
                <wp:effectExtent l="0" t="0" r="0" b="0"/>
                <wp:wrapNone/>
                <wp:docPr id="155" name="Freeform 155"/>
                <wp:cNvGraphicFramePr/>
                <a:graphic xmlns:a="http://schemas.openxmlformats.org/drawingml/2006/main">
                  <a:graphicData uri="http://schemas.microsoft.com/office/word/2010/wordprocessingShape">
                    <wps:wsp>
                      <wps:cNvSpPr/>
                      <wps:spPr>
                        <a:xfrm>
                          <a:off x="5261228" y="3356137"/>
                          <a:ext cx="169545" cy="847725"/>
                        </a:xfrm>
                        <a:custGeom>
                          <a:avLst/>
                          <a:gdLst/>
                          <a:ahLst/>
                          <a:cxnLst/>
                          <a:rect l="0" t="0" r="0" b="0"/>
                          <a:pathLst>
                            <a:path w="120000" h="120000" extrusionOk="0">
                              <a:moveTo>
                                <a:pt x="0" y="0"/>
                              </a:moveTo>
                              <a:lnTo>
                                <a:pt x="0" y="119910"/>
                              </a:lnTo>
                              <a:lnTo>
                                <a:pt x="119552" y="11991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7B5CC201" id="Freeform 155" o:spid="_x0000_s1026" style="position:absolute;margin-left:18pt;margin-top:3pt;width:14pt;height:67pt;z-index:2517350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" path="m,l,119910r119552,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36064" behindDoc="0" locked="0" layoutInCell="1" hidden="0" allowOverlap="1">
                <wp:simplePos x="0" y="0"/>
                <wp:positionH relativeFrom="margin">
                  <wp:posOffset>1739900</wp:posOffset>
                </wp:positionH>
                <wp:positionV relativeFrom="paragraph">
                  <wp:posOffset>63500</wp:posOffset>
                </wp:positionV>
                <wp:extent cx="114300" cy="762000"/>
                <wp:effectExtent l="0" t="0" r="0" b="0"/>
                <wp:wrapNone/>
                <wp:docPr id="20" name="Freeform 20"/>
                <wp:cNvGraphicFramePr/>
                <a:graphic xmlns:a="http://schemas.openxmlformats.org/drawingml/2006/main">
                  <a:graphicData uri="http://schemas.microsoft.com/office/word/2010/wordprocessingShape">
                    <wps:wsp>
                      <wps:cNvSpPr/>
                      <wps:spPr>
                        <a:xfrm>
                          <a:off x="5292151" y="3399000"/>
                          <a:ext cx="107696" cy="762000"/>
                        </a:xfrm>
                        <a:custGeom>
                          <a:avLst/>
                          <a:gdLst/>
                          <a:ahLst/>
                          <a:cxnLst/>
                          <a:rect l="0" t="0" r="0" b="0"/>
                          <a:pathLst>
                            <a:path w="120000" h="120000" extrusionOk="0">
                              <a:moveTo>
                                <a:pt x="0" y="119900"/>
                              </a:moveTo>
                              <a:lnTo>
                                <a:pt x="0" y="0"/>
                              </a:lnTo>
                              <a:lnTo>
                                <a:pt x="118938"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6E832909" id="Freeform 20" o:spid="_x0000_s1026" style="position:absolute;margin-left:137pt;margin-top:5pt;width:9pt;height:60pt;z-index:25173606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" path="m,119900l,,118938,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37088" behindDoc="0" locked="0" layoutInCell="1" hidden="0" allowOverlap="1">
                <wp:simplePos x="0" y="0"/>
                <wp:positionH relativeFrom="margin">
                  <wp:posOffset>2387600</wp:posOffset>
                </wp:positionH>
                <wp:positionV relativeFrom="paragraph">
                  <wp:posOffset>12700</wp:posOffset>
                </wp:positionV>
                <wp:extent cx="342900" cy="254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5170105" y="3775237"/>
                          <a:ext cx="351789" cy="9524"/>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6C482F6D" id="Straight Arrow Connector 140" o:spid="_x0000_s1026" type="#_x0000_t32" style="position:absolute;margin-left:188pt;margin-top:1pt;width:27pt;height:2pt;rotation:180;flip:x;z-index:251737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38112" behindDoc="0" locked="0" layoutInCell="1" hidden="0" allowOverlap="1">
                <wp:simplePos x="0" y="0"/>
                <wp:positionH relativeFrom="margin">
                  <wp:posOffset>3124200</wp:posOffset>
                </wp:positionH>
                <wp:positionV relativeFrom="paragraph">
                  <wp:posOffset>0</wp:posOffset>
                </wp:positionV>
                <wp:extent cx="254000" cy="25400"/>
                <wp:effectExtent l="0" t="0" r="0" b="0"/>
                <wp:wrapNone/>
                <wp:docPr id="128" name="Straight Arrow Connector 128"/>
                <wp:cNvGraphicFramePr/>
                <a:graphic xmlns:a="http://schemas.openxmlformats.org/drawingml/2006/main">
                  <a:graphicData uri="http://schemas.microsoft.com/office/word/2010/wordprocessingShape">
                    <wps:wsp>
                      <wps:cNvCnPr/>
                      <wps:spPr>
                        <a:xfrm>
                          <a:off x="5215507" y="3780000"/>
                          <a:ext cx="260984"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2F1956D3" id="Straight Arrow Connector 128" o:spid="_x0000_s1026" type="#_x0000_t32" style="position:absolute;margin-left:246pt;margin-top:0;width:20pt;height:2pt;z-index:251738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39136" behindDoc="0" locked="0" layoutInCell="1" hidden="0" allowOverlap="1">
                <wp:simplePos x="0" y="0"/>
                <wp:positionH relativeFrom="margin">
                  <wp:posOffset>4318000</wp:posOffset>
                </wp:positionH>
                <wp:positionV relativeFrom="paragraph">
                  <wp:posOffset>12700</wp:posOffset>
                </wp:positionV>
                <wp:extent cx="203200" cy="203200"/>
                <wp:effectExtent l="0" t="0" r="0" b="0"/>
                <wp:wrapNone/>
                <wp:docPr id="90" name="Freeform 90"/>
                <wp:cNvGraphicFramePr/>
                <a:graphic xmlns:a="http://schemas.openxmlformats.org/drawingml/2006/main">
                  <a:graphicData uri="http://schemas.microsoft.com/office/word/2010/wordprocessingShape">
                    <wps:wsp>
                      <wps:cNvSpPr/>
                      <wps:spPr>
                        <a:xfrm>
                          <a:off x="5248844" y="3677448"/>
                          <a:ext cx="194309" cy="205104"/>
                        </a:xfrm>
                        <a:custGeom>
                          <a:avLst/>
                          <a:gdLst/>
                          <a:ahLst/>
                          <a:cxnLst/>
                          <a:rect l="0" t="0" r="0" b="0"/>
                          <a:pathLst>
                            <a:path w="120000" h="120000" extrusionOk="0">
                              <a:moveTo>
                                <a:pt x="119609" y="0"/>
                              </a:moveTo>
                              <a:lnTo>
                                <a:pt x="0" y="0"/>
                              </a:lnTo>
                              <a:lnTo>
                                <a:pt x="0" y="11111"/>
                              </a:lnTo>
                              <a:lnTo>
                                <a:pt x="0" y="119629"/>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19B223E3" id="Freeform 90" o:spid="_x0000_s1026" style="position:absolute;margin-left:340pt;margin-top:1pt;width:16pt;height:16pt;z-index:2517391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" path="m119609,l,,,11111,,119629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40160" behindDoc="0" locked="0" layoutInCell="1" hidden="0" allowOverlap="1">
                <wp:simplePos x="0" y="0"/>
                <wp:positionH relativeFrom="margin">
                  <wp:posOffset>4089400</wp:posOffset>
                </wp:positionH>
                <wp:positionV relativeFrom="paragraph">
                  <wp:posOffset>38100</wp:posOffset>
                </wp:positionV>
                <wp:extent cx="393700" cy="571500"/>
                <wp:effectExtent l="0" t="0" r="0" b="0"/>
                <wp:wrapNone/>
                <wp:docPr id="30" name="Oval 30"/>
                <wp:cNvGraphicFramePr/>
                <a:graphic xmlns:a="http://schemas.openxmlformats.org/drawingml/2006/main">
                  <a:graphicData uri="http://schemas.microsoft.com/office/word/2010/wordprocessingShape">
                    <wps:wsp>
                      <wps:cNvSpPr/>
                      <wps:spPr>
                        <a:xfrm>
                          <a:off x="5153594" y="3494707"/>
                          <a:ext cx="384810" cy="570584"/>
                        </a:xfrm>
                        <a:prstGeom prst="ellipse">
                          <a:avLst/>
                        </a:prstGeom>
                        <a:solidFill>
                          <a:srgbClr val="99CCCC"/>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wps:txbx>
                      <wps:bodyPr lIns="0" tIns="0" rIns="0" bIns="0" anchor="ctr" anchorCtr="0"/>
                    </wps:wsp>
                  </a:graphicData>
                </a:graphic>
              </wp:anchor>
            </w:drawing>
          </mc:Choice>
          <mc:Fallback>
            <w:pict>
              <v:oval id="Oval 30" o:spid="_x0000_s1070" style="position:absolute;margin-left:322pt;margin-top:3pt;width:31pt;height:4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" fillcolor="#9cc" strokecolor="#3465a4">
                <v:textbox inset="0,0,0,0">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v:textbox>
                <w10:wrap anchorx="margin"/>
              </v:oval>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41184" behindDoc="0" locked="0" layoutInCell="1" hidden="0" allowOverlap="1">
                <wp:simplePos x="0" y="0"/>
                <wp:positionH relativeFrom="margin">
                  <wp:posOffset>2781300</wp:posOffset>
                </wp:positionH>
                <wp:positionV relativeFrom="paragraph">
                  <wp:posOffset>152400</wp:posOffset>
                </wp:positionV>
                <wp:extent cx="393700" cy="571500"/>
                <wp:effectExtent l="0" t="0" r="0" b="0"/>
                <wp:wrapNone/>
                <wp:docPr id="61" name="Folded Corner 61"/>
                <wp:cNvGraphicFramePr/>
                <a:graphic xmlns:a="http://schemas.openxmlformats.org/drawingml/2006/main">
                  <a:graphicData uri="http://schemas.microsoft.com/office/word/2010/wordprocessingShape">
                    <wps:wsp>
                      <wps:cNvSpPr/>
                      <wps:spPr>
                        <a:xfrm>
                          <a:off x="5150737" y="3496789"/>
                          <a:ext cx="39052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shape id="Folded Corner 61" o:spid="_x0000_s1071" type="#_x0000_t65" style="position:absolute;margin-left:219pt;margin-top:12pt;width:31pt;height:45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" fillcolor="#729fcf" strokecolor="#3465a4">
                <v:textbox inset="2.53958mm,2.53958mm,2.53958mm,2.53958mm">
                  <w:txbxContent>
                    <w:p w:rsidR="005D5A40" w:rsidRDefault="005D5A40">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hidden="0" allowOverlap="1">
                <wp:simplePos x="0" y="0"/>
                <wp:positionH relativeFrom="margin">
                  <wp:posOffset>3695700</wp:posOffset>
                </wp:positionH>
                <wp:positionV relativeFrom="paragraph">
                  <wp:posOffset>12700</wp:posOffset>
                </wp:positionV>
                <wp:extent cx="1054100" cy="444500"/>
                <wp:effectExtent l="0" t="0" r="0" b="0"/>
                <wp:wrapNone/>
                <wp:docPr id="94" name="Freeform 94"/>
                <wp:cNvGraphicFramePr/>
                <a:graphic xmlns:a="http://schemas.openxmlformats.org/drawingml/2006/main">
                  <a:graphicData uri="http://schemas.microsoft.com/office/word/2010/wordprocessingShape">
                    <wps:wsp>
                      <wps:cNvSpPr/>
                      <wps:spPr>
                        <a:xfrm>
                          <a:off x="4817680" y="3560607"/>
                          <a:ext cx="1056639" cy="438784"/>
                        </a:xfrm>
                        <a:custGeom>
                          <a:avLst/>
                          <a:gdLst/>
                          <a:ahLst/>
                          <a:cxnLst/>
                          <a:rect l="0" t="0" r="0" b="0"/>
                          <a:pathLst>
                            <a:path w="120000" h="120000" extrusionOk="0">
                              <a:moveTo>
                                <a:pt x="0" y="119879"/>
                              </a:moveTo>
                              <a:lnTo>
                                <a:pt x="119914" y="119879"/>
                              </a:lnTo>
                              <a:lnTo>
                                <a:pt x="119914"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425B823" id="Freeform 94" o:spid="_x0000_s1026" style="position:absolute;margin-left:291pt;margin-top:1pt;width:83pt;height:35pt;z-index:25174220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" path="m,119879r119914,l119914,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43232" behindDoc="0" locked="0" layoutInCell="1" hidden="0" allowOverlap="1">
                <wp:simplePos x="0" y="0"/>
                <wp:positionH relativeFrom="margin">
                  <wp:posOffset>406400</wp:posOffset>
                </wp:positionH>
                <wp:positionV relativeFrom="paragraph">
                  <wp:posOffset>127000</wp:posOffset>
                </wp:positionV>
                <wp:extent cx="469900" cy="393700"/>
                <wp:effectExtent l="0" t="0" r="0" b="0"/>
                <wp:wrapNone/>
                <wp:docPr id="73" name="Rectangle 73"/>
                <wp:cNvGraphicFramePr/>
                <a:graphic xmlns:a="http://schemas.openxmlformats.org/drawingml/2006/main">
                  <a:graphicData uri="http://schemas.microsoft.com/office/word/2010/wordprocessingShape">
                    <wps:wsp>
                      <wps:cNvSpPr/>
                      <wps:spPr>
                        <a:xfrm>
                          <a:off x="5111050" y="3586960"/>
                          <a:ext cx="469899" cy="38607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Export API </w:t>
                            </w:r>
                          </w:p>
                          <w:p w:rsidR="005D5A40" w:rsidRDefault="005D5A40">
                            <w:pPr>
                              <w:spacing w:line="275" w:lineRule="auto"/>
                              <w:jc w:val="center"/>
                              <w:textDirection w:val="btLr"/>
                            </w:pPr>
                            <w:r>
                              <w:rPr>
                                <w:sz w:val="16"/>
                              </w:rPr>
                              <w:t>Call</w:t>
                            </w:r>
                          </w:p>
                        </w:txbxContent>
                      </wps:txbx>
                      <wps:bodyPr lIns="0" tIns="0" rIns="0" bIns="0" anchor="ctr" anchorCtr="0"/>
                    </wps:wsp>
                  </a:graphicData>
                </a:graphic>
              </wp:anchor>
            </w:drawing>
          </mc:Choice>
          <mc:Fallback>
            <w:pict>
              <v:rect id="Rectangle 73" o:spid="_x0000_s1072" style="position:absolute;margin-left:32pt;margin-top:10pt;width:37pt;height:31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" fillcolor="#729fcf" strokecolor="#3465a4">
                <v:stroke joinstyle="round"/>
                <v:textbox inset="0,0,0,0">
                  <w:txbxContent>
                    <w:p w:rsidR="005D5A40" w:rsidRDefault="005D5A40">
                      <w:pPr>
                        <w:spacing w:line="275" w:lineRule="auto"/>
                        <w:jc w:val="center"/>
                        <w:textDirection w:val="btLr"/>
                      </w:pPr>
                      <w:r>
                        <w:rPr>
                          <w:sz w:val="16"/>
                        </w:rPr>
                        <w:t xml:space="preserve">Export API </w:t>
                      </w:r>
                    </w:p>
                    <w:p w:rsidR="005D5A40" w:rsidRDefault="005D5A40">
                      <w:pPr>
                        <w:spacing w:line="275" w:lineRule="auto"/>
                        <w:jc w:val="center"/>
                        <w:textDirection w:val="btLr"/>
                      </w:pPr>
                      <w:r>
                        <w:rPr>
                          <w:sz w:val="16"/>
                        </w:rPr>
                        <w:t>Call</w:t>
                      </w:r>
                    </w:p>
                  </w:txbxContent>
                </v:textbox>
                <w10:wrap anchorx="margin"/>
              </v:rect>
            </w:pict>
          </mc:Fallback>
        </mc:AlternateContent>
      </w:r>
      <w:r>
        <w:rPr>
          <w:noProof/>
        </w:rPr>
        <mc:AlternateContent>
          <mc:Choice Requires="wps">
            <w:drawing>
              <wp:anchor distT="0" distB="0" distL="114300" distR="114300" simplePos="0" relativeHeight="251744256" behindDoc="0" locked="0" layoutInCell="1" hidden="0" allowOverlap="1">
                <wp:simplePos x="0" y="0"/>
                <wp:positionH relativeFrom="margin">
                  <wp:posOffset>1981200</wp:posOffset>
                </wp:positionH>
                <wp:positionV relativeFrom="paragraph">
                  <wp:posOffset>152400</wp:posOffset>
                </wp:positionV>
                <wp:extent cx="368300" cy="520700"/>
                <wp:effectExtent l="0" t="0" r="0" b="0"/>
                <wp:wrapNone/>
                <wp:docPr id="150" name="Rectangle 150"/>
                <wp:cNvGraphicFramePr/>
                <a:graphic xmlns:a="http://schemas.openxmlformats.org/drawingml/2006/main">
                  <a:graphicData uri="http://schemas.microsoft.com/office/word/2010/wordprocessingShape">
                    <wps:wsp>
                      <wps:cNvSpPr/>
                      <wps:spPr>
                        <a:xfrm>
                          <a:off x="5160580" y="3520603"/>
                          <a:ext cx="370840" cy="518795"/>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rect id="Rectangle 150" o:spid="_x0000_s1073" style="position:absolute;margin-left:156pt;margin-top:12pt;width:29pt;height:41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v:textbox>
                <w10:wrap anchorx="margin"/>
              </v:rect>
            </w:pict>
          </mc:Fallback>
        </mc:AlternateContent>
      </w:r>
      <w:r>
        <w:rPr>
          <w:noProof/>
        </w:rPr>
        <mc:AlternateContent>
          <mc:Choice Requires="wps">
            <w:drawing>
              <wp:anchor distT="0" distB="0" distL="114300" distR="114300" simplePos="0" relativeHeight="251745280" behindDoc="0" locked="0" layoutInCell="1" hidden="0" allowOverlap="1">
                <wp:simplePos x="0" y="0"/>
                <wp:positionH relativeFrom="margin">
                  <wp:posOffset>3416300</wp:posOffset>
                </wp:positionH>
                <wp:positionV relativeFrom="paragraph">
                  <wp:posOffset>152400</wp:posOffset>
                </wp:positionV>
                <wp:extent cx="279400" cy="304800"/>
                <wp:effectExtent l="0" t="0" r="0" b="0"/>
                <wp:wrapNone/>
                <wp:docPr id="125" name="Rectangle 125"/>
                <wp:cNvGraphicFramePr/>
                <a:graphic xmlns:a="http://schemas.openxmlformats.org/drawingml/2006/main">
                  <a:graphicData uri="http://schemas.microsoft.com/office/word/2010/wordprocessingShape">
                    <wps:wsp>
                      <wps:cNvSpPr/>
                      <wps:spPr>
                        <a:xfrm>
                          <a:off x="5208523" y="3632044"/>
                          <a:ext cx="274954" cy="29590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125" o:spid="_x0000_s1074" style="position:absolute;margin-left:269pt;margin-top:12pt;width:22pt;height:24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" fillcolor="#729fcf" strokecolor="#3465a4">
                <v:stroke joinstyle="round"/>
                <v:textbox inset="0,0,0,0">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v:textbox>
                <w10:wrap anchorx="margin"/>
              </v:rect>
            </w:pict>
          </mc:Fallback>
        </mc:AlternateContent>
      </w:r>
      <w:r>
        <w:rPr>
          <w:noProof/>
        </w:rPr>
        <mc:AlternateContent>
          <mc:Choice Requires="wps">
            <w:drawing>
              <wp:anchor distT="0" distB="0" distL="114300" distR="114300" simplePos="0" relativeHeight="251746304" behindDoc="0" locked="0" layoutInCell="1" hidden="0" allowOverlap="1">
                <wp:simplePos x="0" y="0"/>
                <wp:positionH relativeFrom="margin">
                  <wp:posOffset>1358900</wp:posOffset>
                </wp:positionH>
                <wp:positionV relativeFrom="paragraph">
                  <wp:posOffset>12700</wp:posOffset>
                </wp:positionV>
                <wp:extent cx="355600" cy="584200"/>
                <wp:effectExtent l="0" t="0" r="0" b="0"/>
                <wp:wrapNone/>
                <wp:docPr id="93" name="Folded Corner 93"/>
                <wp:cNvGraphicFramePr/>
                <a:graphic xmlns:a="http://schemas.openxmlformats.org/drawingml/2006/main">
                  <a:graphicData uri="http://schemas.microsoft.com/office/word/2010/wordprocessingShape">
                    <wps:wsp>
                      <wps:cNvSpPr/>
                      <wps:spPr>
                        <a:xfrm>
                          <a:off x="5171692" y="3488853"/>
                          <a:ext cx="348614" cy="582295"/>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 xml:space="preserve">Export </w:t>
                            </w:r>
                          </w:p>
                          <w:p w:rsidR="005D5A40" w:rsidRDefault="005D5A40">
                            <w:pPr>
                              <w:spacing w:line="275" w:lineRule="auto"/>
                              <w:jc w:val="center"/>
                              <w:textDirection w:val="btLr"/>
                            </w:pPr>
                            <w:r>
                              <w:rPr>
                                <w:sz w:val="16"/>
                              </w:rPr>
                              <w:t>Package</w:t>
                            </w:r>
                          </w:p>
                        </w:txbxContent>
                      </wps:txbx>
                      <wps:bodyPr lIns="0" tIns="0" rIns="0" bIns="0" anchor="ctr" anchorCtr="0"/>
                    </wps:wsp>
                  </a:graphicData>
                </a:graphic>
              </wp:anchor>
            </w:drawing>
          </mc:Choice>
          <mc:Fallback>
            <w:pict>
              <v:shape id="Folded Corner 93" o:spid="_x0000_s1075" type="#_x0000_t65" style="position:absolute;margin-left:107pt;margin-top:1pt;width:28pt;height:46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 xml:space="preserve">Export </w:t>
                      </w:r>
                    </w:p>
                    <w:p w:rsidR="005D5A40" w:rsidRDefault="005D5A40">
                      <w:pPr>
                        <w:spacing w:line="275" w:lineRule="auto"/>
                        <w:jc w:val="center"/>
                        <w:textDirection w:val="btLr"/>
                      </w:pPr>
                      <w:r>
                        <w:rPr>
                          <w:sz w:val="16"/>
                        </w:rPr>
                        <w:t>Package</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hidden="0" allowOverlap="1">
                <wp:simplePos x="0" y="0"/>
                <wp:positionH relativeFrom="margin">
                  <wp:posOffset>2730500</wp:posOffset>
                </wp:positionH>
                <wp:positionV relativeFrom="paragraph">
                  <wp:posOffset>25400</wp:posOffset>
                </wp:positionV>
                <wp:extent cx="368300" cy="571500"/>
                <wp:effectExtent l="0" t="0" r="0" b="0"/>
                <wp:wrapNone/>
                <wp:docPr id="45" name="Folded Corner 45"/>
                <wp:cNvGraphicFramePr/>
                <a:graphic xmlns:a="http://schemas.openxmlformats.org/drawingml/2006/main">
                  <a:graphicData uri="http://schemas.microsoft.com/office/word/2010/wordprocessingShape">
                    <wps:wsp>
                      <wps:cNvSpPr/>
                      <wps:spPr>
                        <a:xfrm>
                          <a:off x="5160580" y="3496789"/>
                          <a:ext cx="370840"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shape id="Folded Corner 45" o:spid="_x0000_s1076" type="#_x0000_t65" style="position:absolute;margin-left:215pt;margin-top:2pt;width:29pt;height:4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Image(s)</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u w:val="single"/>
        </w:rPr>
      </w:pPr>
      <w:r>
        <w:rPr>
          <w:noProof/>
        </w:rPr>
        <mc:AlternateContent>
          <mc:Choice Requires="wps">
            <w:drawing>
              <wp:anchor distT="0" distB="0" distL="114300" distR="114300" simplePos="0" relativeHeight="251748352" behindDoc="0" locked="0" layoutInCell="1" hidden="0" allowOverlap="1">
                <wp:simplePos x="0" y="0"/>
                <wp:positionH relativeFrom="margin">
                  <wp:posOffset>850900</wp:posOffset>
                </wp:positionH>
                <wp:positionV relativeFrom="paragraph">
                  <wp:posOffset>139700</wp:posOffset>
                </wp:positionV>
                <wp:extent cx="508000" cy="25400"/>
                <wp:effectExtent l="0" t="0" r="0" b="0"/>
                <wp:wrapNone/>
                <wp:docPr id="165" name="Straight Arrow Connector 165"/>
                <wp:cNvGraphicFramePr/>
                <a:graphic xmlns:a="http://schemas.openxmlformats.org/drawingml/2006/main">
                  <a:graphicData uri="http://schemas.microsoft.com/office/word/2010/wordprocessingShape">
                    <wps:wsp>
                      <wps:cNvCnPr/>
                      <wps:spPr>
                        <a:xfrm>
                          <a:off x="5088621" y="3780000"/>
                          <a:ext cx="514756"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20197076" id="Straight Arrow Connector 165" o:spid="_x0000_s1026" type="#_x0000_t32" style="position:absolute;margin-left:67pt;margin-top:11pt;width:40pt;height:2pt;z-index:2517483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49376" behindDoc="0" locked="0" layoutInCell="1" hidden="0" allowOverlap="1">
                <wp:simplePos x="0" y="0"/>
                <wp:positionH relativeFrom="margin">
                  <wp:posOffset>1714500</wp:posOffset>
                </wp:positionH>
                <wp:positionV relativeFrom="paragraph">
                  <wp:posOffset>114300</wp:posOffset>
                </wp:positionV>
                <wp:extent cx="266700" cy="25400"/>
                <wp:effectExtent l="0" t="0" r="0" b="0"/>
                <wp:wrapNone/>
                <wp:docPr id="100" name="Freeform 100"/>
                <wp:cNvGraphicFramePr/>
                <a:graphic xmlns:a="http://schemas.openxmlformats.org/drawingml/2006/main">
                  <a:graphicData uri="http://schemas.microsoft.com/office/word/2010/wordprocessingShape">
                    <wps:wsp>
                      <wps:cNvSpPr/>
                      <wps:spPr>
                        <a:xfrm>
                          <a:off x="5212650" y="3780000"/>
                          <a:ext cx="266699" cy="0"/>
                        </a:xfrm>
                        <a:custGeom>
                          <a:avLst/>
                          <a:gdLst/>
                          <a:ahLst/>
                          <a:cxnLst/>
                          <a:rect l="0" t="0" r="0" b="0"/>
                          <a:pathLst>
                            <a:path w="120000" h="120000" extrusionOk="0">
                              <a:moveTo>
                                <a:pt x="0" y="0"/>
                              </a:moveTo>
                              <a:lnTo>
                                <a:pt x="19382" y="0"/>
                              </a:lnTo>
                              <a:lnTo>
                                <a:pt x="119714"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65F8553C" id="Freeform 100" o:spid="_x0000_s1026" style="position:absolute;margin-left:135pt;margin-top:9pt;width:21pt;height:2pt;z-index:25174937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" path="m,l19382,,119714,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50400" behindDoc="0" locked="0" layoutInCell="1" hidden="0" allowOverlap="1">
                <wp:simplePos x="0" y="0"/>
                <wp:positionH relativeFrom="margin">
                  <wp:posOffset>2362200</wp:posOffset>
                </wp:positionH>
                <wp:positionV relativeFrom="paragraph">
                  <wp:posOffset>114300</wp:posOffset>
                </wp:positionV>
                <wp:extent cx="355600" cy="25400"/>
                <wp:effectExtent l="0" t="0" r="0" b="0"/>
                <wp:wrapNone/>
                <wp:docPr id="164" name="Straight Arrow Connector 164"/>
                <wp:cNvGraphicFramePr/>
                <a:graphic xmlns:a="http://schemas.openxmlformats.org/drawingml/2006/main">
                  <a:graphicData uri="http://schemas.microsoft.com/office/word/2010/wordprocessingShape">
                    <wps:wsp>
                      <wps:cNvCnPr/>
                      <wps:spPr>
                        <a:xfrm>
                          <a:off x="5164389" y="3774603"/>
                          <a:ext cx="363220" cy="10795"/>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276B9A4B" id="Straight Arrow Connector 164" o:spid="_x0000_s1026" type="#_x0000_t32" style="position:absolute;margin-left:186pt;margin-top:9pt;width:28pt;height:2pt;z-index:2517504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51424" behindDoc="0" locked="0" layoutInCell="1" hidden="0" allowOverlap="1">
                <wp:simplePos x="0" y="0"/>
                <wp:positionH relativeFrom="margin">
                  <wp:posOffset>3175000</wp:posOffset>
                </wp:positionH>
                <wp:positionV relativeFrom="paragraph">
                  <wp:posOffset>76200</wp:posOffset>
                </wp:positionV>
                <wp:extent cx="254000" cy="25400"/>
                <wp:effectExtent l="0" t="0" r="0" b="0"/>
                <wp:wrapNone/>
                <wp:docPr id="28" name="Straight Arrow Connector 28"/>
                <wp:cNvGraphicFramePr/>
                <a:graphic xmlns:a="http://schemas.openxmlformats.org/drawingml/2006/main">
                  <a:graphicData uri="http://schemas.microsoft.com/office/word/2010/wordprocessingShape">
                    <wps:wsp>
                      <wps:cNvCnPr/>
                      <wps:spPr>
                        <a:xfrm>
                          <a:off x="5218364" y="3780000"/>
                          <a:ext cx="255269"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4CBBDF87" id="Straight Arrow Connector 28" o:spid="_x0000_s1026" type="#_x0000_t32" style="position:absolute;margin-left:250pt;margin-top:6pt;width:20pt;height:2pt;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" strokecolor="#3465a4">
                <v:stroke endarrow="block" endarrowwidth="wide" endarrowlength="long"/>
                <w10:wrap anchorx="margin"/>
              </v:shape>
            </w:pict>
          </mc:Fallback>
        </mc:AlternateContent>
      </w:r>
    </w:p>
    <w:p w:rsidR="00786679" w:rsidRDefault="00786679" w:rsidP="00876288">
      <w:pPr>
        <w:spacing w:after="0" w:line="240" w:lineRule="auto"/>
        <w:rPr>
          <w:rFonts w:ascii="Liberation Serif" w:eastAsia="Liberation Serif" w:hAnsi="Liberation Serif" w:cs="Liberation Serif"/>
          <w:sz w:val="24"/>
          <w:szCs w:val="24"/>
          <w:u w:val="single"/>
        </w:rPr>
      </w:pPr>
    </w:p>
    <w:p w:rsidR="00786679" w:rsidRDefault="00786679" w:rsidP="00876288">
      <w:pPr>
        <w:spacing w:after="0" w:line="240" w:lineRule="auto"/>
        <w:rPr>
          <w:rFonts w:ascii="Liberation Serif" w:eastAsia="Liberation Serif" w:hAnsi="Liberation Serif" w:cs="Liberation Serif"/>
          <w:sz w:val="24"/>
          <w:szCs w:val="24"/>
        </w:rPr>
      </w:pP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2448" behindDoc="0" locked="0" layoutInCell="1" hidden="0" allowOverlap="1">
                <wp:simplePos x="0" y="0"/>
                <wp:positionH relativeFrom="margin">
                  <wp:posOffset>2501900</wp:posOffset>
                </wp:positionH>
                <wp:positionV relativeFrom="paragraph">
                  <wp:posOffset>114300</wp:posOffset>
                </wp:positionV>
                <wp:extent cx="12700" cy="12700"/>
                <wp:effectExtent l="0" t="0" r="0" b="0"/>
                <wp:wrapNone/>
                <wp:docPr id="67" name="Rectangle 67"/>
                <wp:cNvGraphicFramePr/>
                <a:graphic xmlns:a="http://schemas.openxmlformats.org/drawingml/2006/main">
                  <a:graphicData uri="http://schemas.microsoft.com/office/word/2010/wordprocessingShape">
                    <wps:wsp>
                      <wps:cNvSpPr/>
                      <wps:spPr>
                        <a:xfrm>
                          <a:off x="5345682" y="3770475"/>
                          <a:ext cx="635" cy="1904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67" o:spid="_x0000_s1077" style="position:absolute;margin-left:197pt;margin-top:9pt;width:1pt;height:1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" fillcolor="#729fcf" strokecolor="#3465a4">
                <v:stroke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Pr="006A387D" w:rsidRDefault="00786679" w:rsidP="00876288">
      <w:pPr>
        <w:spacing w:after="0" w:line="240" w:lineRule="auto"/>
        <w:rPr>
          <w:rFonts w:ascii="Liberation Serif" w:hAnsi="Liberation Serif"/>
          <w:b/>
          <w:i/>
          <w:sz w:val="24"/>
        </w:rPr>
      </w:pPr>
    </w:p>
    <w:p w:rsidR="00786679" w:rsidRDefault="007E3F8B" w:rsidP="00876288">
      <w:pPr>
        <w:pStyle w:val="Heading5"/>
      </w:pPr>
      <w:r>
        <w:t>Test Mode 2: Export – Negative Test</w: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3472" behindDoc="0" locked="0" layoutInCell="1" hidden="0" allowOverlap="1">
                <wp:simplePos x="0" y="0"/>
                <wp:positionH relativeFrom="margin">
                  <wp:posOffset>88900</wp:posOffset>
                </wp:positionH>
                <wp:positionV relativeFrom="paragraph">
                  <wp:posOffset>101600</wp:posOffset>
                </wp:positionV>
                <wp:extent cx="4546600" cy="2527300"/>
                <wp:effectExtent l="0" t="0" r="0" b="0"/>
                <wp:wrapNone/>
                <wp:docPr id="103" name="Rectangle 103"/>
                <wp:cNvGraphicFramePr/>
                <a:graphic xmlns:a="http://schemas.openxmlformats.org/drawingml/2006/main">
                  <a:graphicData uri="http://schemas.microsoft.com/office/word/2010/wordprocessingShape">
                    <wps:wsp>
                      <wps:cNvSpPr/>
                      <wps:spPr>
                        <a:xfrm>
                          <a:off x="3076509" y="2517938"/>
                          <a:ext cx="4538980" cy="2524124"/>
                        </a:xfrm>
                        <a:prstGeom prst="rect">
                          <a:avLst/>
                        </a:prstGeom>
                        <a:noFill/>
                        <a:ln w="9525" cap="flat" cmpd="sng">
                          <a:solidFill>
                            <a:srgbClr val="3465A4"/>
                          </a:solidFill>
                          <a:prstDash val="dot"/>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03" o:spid="_x0000_s1078" style="position:absolute;margin-left:7pt;margin-top:8pt;width:358pt;height:199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" filled="f" strokecolor="#3465a4">
                <v:stroke dashstyle="dot"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4496" behindDoc="0" locked="0" layoutInCell="1" hidden="0" allowOverlap="1">
                <wp:simplePos x="0" y="0"/>
                <wp:positionH relativeFrom="margin">
                  <wp:posOffset>1282700</wp:posOffset>
                </wp:positionH>
                <wp:positionV relativeFrom="paragraph">
                  <wp:posOffset>114300</wp:posOffset>
                </wp:positionV>
                <wp:extent cx="266700" cy="571500"/>
                <wp:effectExtent l="0" t="0" r="0" b="0"/>
                <wp:wrapNone/>
                <wp:docPr id="34" name="Folded Corner 34"/>
                <wp:cNvGraphicFramePr/>
                <a:graphic xmlns:a="http://schemas.openxmlformats.org/drawingml/2006/main">
                  <a:graphicData uri="http://schemas.microsoft.com/office/word/2010/wordprocessingShape">
                    <wps:wsp>
                      <wps:cNvSpPr/>
                      <wps:spPr>
                        <a:xfrm>
                          <a:off x="5214326" y="3496789"/>
                          <a:ext cx="263347"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Log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34" o:spid="_x0000_s1079" type="#_x0000_t65" style="position:absolute;margin-left:101pt;margin-top:9pt;width:21pt;height:4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" fillcolor="#729fcf" strokecolor="#3465a4">
                <v:textbox inset="0,0,0,0">
                  <w:txbxContent>
                    <w:p w:rsidR="005D5A40" w:rsidRDefault="005D5A40">
                      <w:pPr>
                        <w:spacing w:line="275" w:lineRule="auto"/>
                        <w:jc w:val="center"/>
                        <w:textDirection w:val="btLr"/>
                      </w:pPr>
                      <w:r>
                        <w:rPr>
                          <w:sz w:val="16"/>
                        </w:rPr>
                        <w:t xml:space="preserve">Log </w:t>
                      </w:r>
                    </w:p>
                    <w:p w:rsidR="005D5A40" w:rsidRDefault="005D5A40">
                      <w:pPr>
                        <w:spacing w:line="275" w:lineRule="auto"/>
                        <w:jc w:val="center"/>
                        <w:textDirection w:val="btLr"/>
                      </w:pPr>
                      <w:r>
                        <w:rPr>
                          <w:sz w:val="16"/>
                        </w:rPr>
                        <w:t>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5520" behindDoc="0" locked="0" layoutInCell="1" hidden="0" allowOverlap="1">
                <wp:simplePos x="0" y="0"/>
                <wp:positionH relativeFrom="margin">
                  <wp:posOffset>330200</wp:posOffset>
                </wp:positionH>
                <wp:positionV relativeFrom="paragraph">
                  <wp:posOffset>0</wp:posOffset>
                </wp:positionV>
                <wp:extent cx="495300" cy="736600"/>
                <wp:effectExtent l="0" t="0" r="0" b="0"/>
                <wp:wrapNone/>
                <wp:docPr id="87" name="Rectangle 87"/>
                <wp:cNvGraphicFramePr/>
                <a:graphic xmlns:a="http://schemas.openxmlformats.org/drawingml/2006/main">
                  <a:graphicData uri="http://schemas.microsoft.com/office/word/2010/wordprocessingShape">
                    <wps:wsp>
                      <wps:cNvSpPr/>
                      <wps:spPr>
                        <a:xfrm>
                          <a:off x="5099937" y="3416144"/>
                          <a:ext cx="492125" cy="72770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wps:txbx>
                      <wps:bodyPr lIns="0" tIns="0" rIns="0" bIns="0" anchor="ctr" anchorCtr="0"/>
                    </wps:wsp>
                  </a:graphicData>
                </a:graphic>
              </wp:anchor>
            </w:drawing>
          </mc:Choice>
          <mc:Fallback>
            <w:pict>
              <v:rect id="Rectangle 87" o:spid="_x0000_s1080" style="position:absolute;margin-left:26pt;margin-top:0;width:39pt;height:58pt;z-index:25175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" fillcolor="#729fcf" strokecolor="#3465a4">
                <v:stroke joinstyle="round"/>
                <v:textbox inset="0,0,0,0">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v:textbox>
                <w10:wrap anchorx="margin"/>
              </v:rect>
            </w:pict>
          </mc:Fallback>
        </mc:AlternateContent>
      </w:r>
      <w:r>
        <w:rPr>
          <w:noProof/>
        </w:rPr>
        <mc:AlternateContent>
          <mc:Choice Requires="wps">
            <w:drawing>
              <wp:anchor distT="0" distB="0" distL="114300" distR="114300" simplePos="0" relativeHeight="251756544" behindDoc="0" locked="0" layoutInCell="1" hidden="0" allowOverlap="1">
                <wp:simplePos x="0" y="0"/>
                <wp:positionH relativeFrom="margin">
                  <wp:posOffset>838200</wp:posOffset>
                </wp:positionH>
                <wp:positionV relativeFrom="paragraph">
                  <wp:posOffset>127000</wp:posOffset>
                </wp:positionV>
                <wp:extent cx="457200" cy="76200"/>
                <wp:effectExtent l="0" t="0" r="0" b="0"/>
                <wp:wrapNone/>
                <wp:docPr id="158" name="Freeform 158"/>
                <wp:cNvGraphicFramePr/>
                <a:graphic xmlns:a="http://schemas.openxmlformats.org/drawingml/2006/main">
                  <a:graphicData uri="http://schemas.microsoft.com/office/word/2010/wordprocessingShape">
                    <wps:wsp>
                      <wps:cNvSpPr/>
                      <wps:spPr>
                        <a:xfrm>
                          <a:off x="5118580" y="3745557"/>
                          <a:ext cx="454838" cy="68885"/>
                        </a:xfrm>
                        <a:custGeom>
                          <a:avLst/>
                          <a:gdLst/>
                          <a:ahLst/>
                          <a:cxnLst/>
                          <a:rect l="0" t="0" r="0" b="0"/>
                          <a:pathLst>
                            <a:path w="120000" h="120000" extrusionOk="0">
                              <a:moveTo>
                                <a:pt x="0" y="0"/>
                              </a:moveTo>
                              <a:lnTo>
                                <a:pt x="29857" y="0"/>
                              </a:lnTo>
                              <a:lnTo>
                                <a:pt x="119715"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605D3CCB" id="Freeform 158" o:spid="_x0000_s1026" style="position:absolute;margin-left:66pt;margin-top:10pt;width:36pt;height:6pt;z-index:25175654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" path="m,l29857,r89858,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7568" behindDoc="0" locked="0" layoutInCell="1" hidden="0" allowOverlap="1">
                <wp:simplePos x="0" y="0"/>
                <wp:positionH relativeFrom="margin">
                  <wp:posOffset>50800</wp:posOffset>
                </wp:positionH>
                <wp:positionV relativeFrom="paragraph">
                  <wp:posOffset>63500</wp:posOffset>
                </wp:positionV>
                <wp:extent cx="279400" cy="850900"/>
                <wp:effectExtent l="0" t="0" r="0" b="0"/>
                <wp:wrapNone/>
                <wp:docPr id="106" name="Freeform 106"/>
                <wp:cNvGraphicFramePr/>
                <a:graphic xmlns:a="http://schemas.openxmlformats.org/drawingml/2006/main">
                  <a:graphicData uri="http://schemas.microsoft.com/office/word/2010/wordprocessingShape">
                    <wps:wsp>
                      <wps:cNvSpPr/>
                      <wps:spPr>
                        <a:xfrm>
                          <a:off x="5206617" y="3353914"/>
                          <a:ext cx="278765" cy="852169"/>
                        </a:xfrm>
                        <a:custGeom>
                          <a:avLst/>
                          <a:gdLst/>
                          <a:ahLst/>
                          <a:cxnLst/>
                          <a:rect l="0" t="0" r="0" b="0"/>
                          <a:pathLst>
                            <a:path w="120000" h="120000" extrusionOk="0">
                              <a:moveTo>
                                <a:pt x="0" y="119910"/>
                              </a:moveTo>
                              <a:lnTo>
                                <a:pt x="75545" y="119910"/>
                              </a:lnTo>
                              <a:lnTo>
                                <a:pt x="75545" y="625"/>
                              </a:lnTo>
                              <a:lnTo>
                                <a:pt x="119727" y="625"/>
                              </a:lnTo>
                              <a:lnTo>
                                <a:pt x="119727"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F2E4874" id="Freeform 106" o:spid="_x0000_s1026" style="position:absolute;margin-left:4pt;margin-top:5pt;width:22pt;height:67pt;z-index:25175756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" path="m,119910r75545,l75545,625r44182,l11972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58592" behindDoc="0" locked="0" layoutInCell="1" hidden="0" allowOverlap="1">
                <wp:simplePos x="0" y="0"/>
                <wp:positionH relativeFrom="margin">
                  <wp:posOffset>1549400</wp:posOffset>
                </wp:positionH>
                <wp:positionV relativeFrom="paragraph">
                  <wp:posOffset>63500</wp:posOffset>
                </wp:positionV>
                <wp:extent cx="1828800" cy="723900"/>
                <wp:effectExtent l="0" t="0" r="0" b="0"/>
                <wp:wrapNone/>
                <wp:docPr id="95" name="Freeform 95"/>
                <wp:cNvGraphicFramePr/>
                <a:graphic xmlns:a="http://schemas.openxmlformats.org/drawingml/2006/main">
                  <a:graphicData uri="http://schemas.microsoft.com/office/word/2010/wordprocessingShape">
                    <wps:wsp>
                      <wps:cNvSpPr/>
                      <wps:spPr>
                        <a:xfrm>
                          <a:off x="4432489" y="3418380"/>
                          <a:ext cx="1827022" cy="723239"/>
                        </a:xfrm>
                        <a:custGeom>
                          <a:avLst/>
                          <a:gdLst/>
                          <a:ahLst/>
                          <a:cxnLst/>
                          <a:rect l="0" t="0" r="0" b="0"/>
                          <a:pathLst>
                            <a:path w="120000" h="120000" extrusionOk="0">
                              <a:moveTo>
                                <a:pt x="0" y="0"/>
                              </a:moveTo>
                              <a:lnTo>
                                <a:pt x="108916" y="0"/>
                              </a:lnTo>
                              <a:lnTo>
                                <a:pt x="108916" y="119898"/>
                              </a:lnTo>
                              <a:lnTo>
                                <a:pt x="119955" y="119898"/>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5C0E1DC8" id="Freeform 95" o:spid="_x0000_s1026" style="position:absolute;margin-left:122pt;margin-top:5pt;width:2in;height:57pt;z-index:25175859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" path="m,l108916,r,119898l119955,119898e" filled="f" strokecolor="#3465a4">
                <v:stroke endarrow="block" endarrowwidth="wide" endarrowlength="long"/>
                <v:path arrowok="t" o:extrusionok="f" textboxrect="0,0,120000,120000"/>
                <w10:wrap anchorx="margin"/>
              </v:shape>
            </w:pict>
          </mc:Fallback>
        </mc:AlternateContent>
      </w:r>
    </w:p>
    <w:p w:rsidR="00786679" w:rsidRDefault="00786679" w:rsidP="00876288">
      <w:pPr>
        <w:spacing w:after="0" w:line="240" w:lineRule="auto"/>
        <w:rPr>
          <w:rFonts w:ascii="Liberation Serif" w:eastAsia="Liberation Serif" w:hAnsi="Liberation Serif" w:cs="Liberation Serif"/>
          <w:sz w:val="24"/>
          <w:szCs w:val="24"/>
        </w:rPr>
      </w:pPr>
    </w:p>
    <w:p w:rsidR="00786679" w:rsidRDefault="00786679" w:rsidP="00876288">
      <w:pPr>
        <w:spacing w:after="0" w:line="240" w:lineRule="auto"/>
        <w:rPr>
          <w:rFonts w:ascii="Liberation Serif" w:eastAsia="Liberation Serif" w:hAnsi="Liberation Serif" w:cs="Liberation Serif"/>
          <w:sz w:val="24"/>
          <w:szCs w:val="24"/>
        </w:rPr>
      </w:pP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59616" behindDoc="0" locked="0" layoutInCell="1" hidden="0" allowOverlap="1">
                <wp:simplePos x="0" y="0"/>
                <wp:positionH relativeFrom="margin">
                  <wp:posOffset>1854200</wp:posOffset>
                </wp:positionH>
                <wp:positionV relativeFrom="paragraph">
                  <wp:posOffset>152400</wp:posOffset>
                </wp:positionV>
                <wp:extent cx="304800" cy="571500"/>
                <wp:effectExtent l="0" t="0" r="0" b="0"/>
                <wp:wrapNone/>
                <wp:docPr id="122" name="Rectangle 122"/>
                <wp:cNvGraphicFramePr/>
                <a:graphic xmlns:a="http://schemas.openxmlformats.org/drawingml/2006/main">
                  <a:graphicData uri="http://schemas.microsoft.com/office/word/2010/wordprocessingShape">
                    <wps:wsp>
                      <wps:cNvSpPr/>
                      <wps:spPr>
                        <a:xfrm>
                          <a:off x="5194553" y="3499012"/>
                          <a:ext cx="302895" cy="561975"/>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Log</w:t>
                            </w:r>
                          </w:p>
                          <w:p w:rsidR="005D5A40" w:rsidRDefault="005D5A40">
                            <w:pPr>
                              <w:spacing w:line="275" w:lineRule="auto"/>
                              <w:jc w:val="center"/>
                              <w:textDirection w:val="btLr"/>
                            </w:pPr>
                            <w:r>
                              <w:rPr>
                                <w:sz w:val="16"/>
                              </w:rPr>
                              <w:t xml:space="preserve"> File</w:t>
                            </w:r>
                          </w:p>
                        </w:txbxContent>
                      </wps:txbx>
                      <wps:bodyPr lIns="0" tIns="0" rIns="0" bIns="0" anchor="ctr" anchorCtr="0"/>
                    </wps:wsp>
                  </a:graphicData>
                </a:graphic>
              </wp:anchor>
            </w:drawing>
          </mc:Choice>
          <mc:Fallback>
            <w:pict>
              <v:rect id="Rectangle 122" o:spid="_x0000_s1081" style="position:absolute;margin-left:146pt;margin-top:12pt;width:24pt;height:45pt;z-index:2517596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Log</w:t>
                      </w:r>
                    </w:p>
                    <w:p w:rsidR="005D5A40" w:rsidRDefault="005D5A40">
                      <w:pPr>
                        <w:spacing w:line="275" w:lineRule="auto"/>
                        <w:jc w:val="center"/>
                        <w:textDirection w:val="btLr"/>
                      </w:pPr>
                      <w:r>
                        <w:rPr>
                          <w:sz w:val="16"/>
                        </w:rPr>
                        <w:t xml:space="preserve"> File</w:t>
                      </w:r>
                    </w:p>
                  </w:txbxContent>
                </v:textbox>
                <w10:wrap anchorx="margin"/>
              </v:rect>
            </w:pict>
          </mc:Fallback>
        </mc:AlternateContent>
      </w:r>
      <w:r>
        <w:rPr>
          <w:noProof/>
        </w:rPr>
        <mc:AlternateContent>
          <mc:Choice Requires="wps">
            <w:drawing>
              <wp:anchor distT="0" distB="0" distL="114300" distR="114300" simplePos="0" relativeHeight="251760640" behindDoc="0" locked="0" layoutInCell="1" hidden="0" allowOverlap="1">
                <wp:simplePos x="0" y="0"/>
                <wp:positionH relativeFrom="margin">
                  <wp:posOffset>-266699</wp:posOffset>
                </wp:positionH>
                <wp:positionV relativeFrom="paragraph">
                  <wp:posOffset>63500</wp:posOffset>
                </wp:positionV>
                <wp:extent cx="342900" cy="571500"/>
                <wp:effectExtent l="0" t="0" r="0" b="0"/>
                <wp:wrapNone/>
                <wp:docPr id="60" name="Folded Corner 60"/>
                <wp:cNvGraphicFramePr/>
                <a:graphic xmlns:a="http://schemas.openxmlformats.org/drawingml/2006/main">
                  <a:graphicData uri="http://schemas.microsoft.com/office/word/2010/wordprocessingShape">
                    <wps:wsp>
                      <wps:cNvSpPr/>
                      <wps:spPr>
                        <a:xfrm>
                          <a:off x="5176137" y="3496789"/>
                          <a:ext cx="33972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Bad </w:t>
                            </w:r>
                          </w:p>
                          <w:p w:rsidR="005D5A40" w:rsidRDefault="005D5A40">
                            <w:pPr>
                              <w:spacing w:line="275" w:lineRule="auto"/>
                              <w:jc w:val="center"/>
                              <w:textDirection w:val="btLr"/>
                            </w:pPr>
                            <w:r>
                              <w:rPr>
                                <w:sz w:val="16"/>
                              </w:rPr>
                              <w:t xml:space="preserve">Input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60" o:spid="_x0000_s1082" type="#_x0000_t65" style="position:absolute;margin-left:-21pt;margin-top:5pt;width:27pt;height:4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" fillcolor="#729fcf" strokecolor="#3465a4">
                <v:textbox inset="0,0,0,0">
                  <w:txbxContent>
                    <w:p w:rsidR="005D5A40" w:rsidRDefault="005D5A40">
                      <w:pPr>
                        <w:spacing w:line="275" w:lineRule="auto"/>
                        <w:jc w:val="center"/>
                        <w:textDirection w:val="btLr"/>
                      </w:pPr>
                      <w:r>
                        <w:rPr>
                          <w:sz w:val="16"/>
                        </w:rPr>
                        <w:t xml:space="preserve">Bad </w:t>
                      </w:r>
                    </w:p>
                    <w:p w:rsidR="005D5A40" w:rsidRDefault="005D5A40">
                      <w:pPr>
                        <w:spacing w:line="275" w:lineRule="auto"/>
                        <w:jc w:val="center"/>
                        <w:textDirection w:val="btLr"/>
                      </w:pPr>
                      <w:r>
                        <w:rPr>
                          <w:sz w:val="16"/>
                        </w:rPr>
                        <w:t xml:space="preserve">Input </w:t>
                      </w:r>
                    </w:p>
                    <w:p w:rsidR="005D5A40" w:rsidRDefault="005D5A40">
                      <w:pPr>
                        <w:spacing w:line="275" w:lineRule="auto"/>
                        <w:jc w:val="center"/>
                        <w:textDirection w:val="btLr"/>
                      </w:pPr>
                      <w:r>
                        <w:rPr>
                          <w:sz w:val="16"/>
                        </w:rPr>
                        <w:t>File</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hidden="0" allowOverlap="1">
                <wp:simplePos x="0" y="0"/>
                <wp:positionH relativeFrom="margin">
                  <wp:posOffset>2730500</wp:posOffset>
                </wp:positionH>
                <wp:positionV relativeFrom="paragraph">
                  <wp:posOffset>50800</wp:posOffset>
                </wp:positionV>
                <wp:extent cx="355600" cy="571500"/>
                <wp:effectExtent l="0" t="0" r="0" b="0"/>
                <wp:wrapNone/>
                <wp:docPr id="17" name="Folded Corner 17"/>
                <wp:cNvGraphicFramePr/>
                <a:graphic xmlns:a="http://schemas.openxmlformats.org/drawingml/2006/main">
                  <a:graphicData uri="http://schemas.microsoft.com/office/word/2010/wordprocessingShape">
                    <wps:wsp>
                      <wps:cNvSpPr/>
                      <wps:spPr>
                        <a:xfrm>
                          <a:off x="5167564" y="3496789"/>
                          <a:ext cx="356870"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Log File</w:t>
                            </w:r>
                          </w:p>
                        </w:txbxContent>
                      </wps:txbx>
                      <wps:bodyPr lIns="0" tIns="0" rIns="0" bIns="0" anchor="ctr" anchorCtr="0"/>
                    </wps:wsp>
                  </a:graphicData>
                </a:graphic>
              </wp:anchor>
            </w:drawing>
          </mc:Choice>
          <mc:Fallback>
            <w:pict>
              <v:shape id="Folded Corner 17" o:spid="_x0000_s1083" type="#_x0000_t65" style="position:absolute;margin-left:215pt;margin-top:4pt;width:28pt;height:45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" fillcolor="#729fcf" strokecolor="#3465a4">
                <v:textbox inset="0,0,0,0">
                  <w:txbxContent>
                    <w:p w:rsidR="005D5A40" w:rsidRDefault="005D5A40">
                      <w:pPr>
                        <w:spacing w:line="275" w:lineRule="auto"/>
                        <w:jc w:val="center"/>
                        <w:textDirection w:val="btLr"/>
                      </w:pPr>
                      <w:r>
                        <w:rPr>
                          <w:sz w:val="16"/>
                        </w:rPr>
                        <w:t>Log 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62688" behindDoc="0" locked="0" layoutInCell="1" hidden="0" allowOverlap="1">
                <wp:simplePos x="0" y="0"/>
                <wp:positionH relativeFrom="margin">
                  <wp:posOffset>3390900</wp:posOffset>
                </wp:positionH>
                <wp:positionV relativeFrom="paragraph">
                  <wp:posOffset>0</wp:posOffset>
                </wp:positionV>
                <wp:extent cx="381000" cy="622300"/>
                <wp:effectExtent l="0" t="0" r="0" b="0"/>
                <wp:wrapNone/>
                <wp:docPr id="27" name="Rectangle 27"/>
                <wp:cNvGraphicFramePr/>
                <a:graphic xmlns:a="http://schemas.openxmlformats.org/drawingml/2006/main">
                  <a:graphicData uri="http://schemas.microsoft.com/office/word/2010/wordprocessingShape">
                    <wps:wsp>
                      <wps:cNvSpPr/>
                      <wps:spPr>
                        <a:xfrm>
                          <a:off x="5154864" y="3469803"/>
                          <a:ext cx="382269" cy="62039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27" o:spid="_x0000_s1084" style="position:absolute;margin-left:267pt;margin-top:0;width:30pt;height:49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63712" behindDoc="0" locked="0" layoutInCell="1" hidden="0" allowOverlap="1">
                <wp:simplePos x="0" y="0"/>
                <wp:positionH relativeFrom="margin">
                  <wp:posOffset>228600</wp:posOffset>
                </wp:positionH>
                <wp:positionV relativeFrom="paragraph">
                  <wp:posOffset>38100</wp:posOffset>
                </wp:positionV>
                <wp:extent cx="177800" cy="850900"/>
                <wp:effectExtent l="0" t="0" r="0" b="0"/>
                <wp:wrapNone/>
                <wp:docPr id="49" name="Freeform 49"/>
                <wp:cNvGraphicFramePr/>
                <a:graphic xmlns:a="http://schemas.openxmlformats.org/drawingml/2006/main">
                  <a:graphicData uri="http://schemas.microsoft.com/office/word/2010/wordprocessingShape">
                    <wps:wsp>
                      <wps:cNvSpPr/>
                      <wps:spPr>
                        <a:xfrm>
                          <a:off x="5261228" y="3356137"/>
                          <a:ext cx="169545" cy="847725"/>
                        </a:xfrm>
                        <a:custGeom>
                          <a:avLst/>
                          <a:gdLst/>
                          <a:ahLst/>
                          <a:cxnLst/>
                          <a:rect l="0" t="0" r="0" b="0"/>
                          <a:pathLst>
                            <a:path w="120000" h="120000" extrusionOk="0">
                              <a:moveTo>
                                <a:pt x="0" y="0"/>
                              </a:moveTo>
                              <a:lnTo>
                                <a:pt x="0" y="119910"/>
                              </a:lnTo>
                              <a:lnTo>
                                <a:pt x="119552" y="11991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206BE619" id="Freeform 49" o:spid="_x0000_s1026" style="position:absolute;margin-left:18pt;margin-top:3pt;width:14pt;height:67pt;z-index:25176371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" path="m,l,119910r119552,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64736" behindDoc="0" locked="0" layoutInCell="1" hidden="0" allowOverlap="1">
                <wp:simplePos x="0" y="0"/>
                <wp:positionH relativeFrom="margin">
                  <wp:posOffset>2209800</wp:posOffset>
                </wp:positionH>
                <wp:positionV relativeFrom="paragraph">
                  <wp:posOffset>0</wp:posOffset>
                </wp:positionV>
                <wp:extent cx="520700" cy="25400"/>
                <wp:effectExtent l="0" t="0" r="0" b="0"/>
                <wp:wrapNone/>
                <wp:docPr id="101" name="Straight Arrow Connector 101"/>
                <wp:cNvGraphicFramePr/>
                <a:graphic xmlns:a="http://schemas.openxmlformats.org/drawingml/2006/main">
                  <a:graphicData uri="http://schemas.microsoft.com/office/word/2010/wordprocessingShape">
                    <wps:wsp>
                      <wps:cNvCnPr/>
                      <wps:spPr>
                        <a:xfrm>
                          <a:off x="5080253" y="3779682"/>
                          <a:ext cx="531495" cy="635"/>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59BD08C8" id="Straight Arrow Connector 101" o:spid="_x0000_s1026" type="#_x0000_t32" style="position:absolute;margin-left:174pt;margin-top:0;width:41pt;height:2pt;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65760" behindDoc="0" locked="0" layoutInCell="1" hidden="0" allowOverlap="1">
                <wp:simplePos x="0" y="0"/>
                <wp:positionH relativeFrom="margin">
                  <wp:posOffset>3060700</wp:posOffset>
                </wp:positionH>
                <wp:positionV relativeFrom="paragraph">
                  <wp:posOffset>0</wp:posOffset>
                </wp:positionV>
                <wp:extent cx="330200" cy="25400"/>
                <wp:effectExtent l="0" t="0" r="0" b="0"/>
                <wp:wrapNone/>
                <wp:docPr id="35" name="Straight Arrow Connector 35"/>
                <wp:cNvGraphicFramePr/>
                <a:graphic xmlns:a="http://schemas.openxmlformats.org/drawingml/2006/main">
                  <a:graphicData uri="http://schemas.microsoft.com/office/word/2010/wordprocessingShape">
                    <wps:wsp>
                      <wps:cNvCnPr/>
                      <wps:spPr>
                        <a:xfrm>
                          <a:off x="5178017" y="3780000"/>
                          <a:ext cx="335965"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5EF87816" id="Straight Arrow Connector 35" o:spid="_x0000_s1026" type="#_x0000_t32" style="position:absolute;margin-left:241pt;margin-top:0;width:26pt;height:2pt;z-index:2517657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66784" behindDoc="0" locked="0" layoutInCell="1" hidden="0" allowOverlap="1">
                <wp:simplePos x="0" y="0"/>
                <wp:positionH relativeFrom="margin">
                  <wp:posOffset>3784600</wp:posOffset>
                </wp:positionH>
                <wp:positionV relativeFrom="paragraph">
                  <wp:posOffset>0</wp:posOffset>
                </wp:positionV>
                <wp:extent cx="469900" cy="215900"/>
                <wp:effectExtent l="0" t="0" r="0" b="0"/>
                <wp:wrapNone/>
                <wp:docPr id="108" name="Freeform 108"/>
                <wp:cNvGraphicFramePr/>
                <a:graphic xmlns:a="http://schemas.openxmlformats.org/drawingml/2006/main">
                  <a:graphicData uri="http://schemas.microsoft.com/office/word/2010/wordprocessingShape">
                    <wps:wsp>
                      <wps:cNvSpPr/>
                      <wps:spPr>
                        <a:xfrm>
                          <a:off x="5115812" y="3675225"/>
                          <a:ext cx="460374" cy="209549"/>
                        </a:xfrm>
                        <a:custGeom>
                          <a:avLst/>
                          <a:gdLst/>
                          <a:ahLst/>
                          <a:cxnLst/>
                          <a:rect l="0" t="0" r="0" b="0"/>
                          <a:pathLst>
                            <a:path w="120000" h="120000" extrusionOk="0">
                              <a:moveTo>
                                <a:pt x="0" y="0"/>
                              </a:moveTo>
                              <a:lnTo>
                                <a:pt x="39239" y="0"/>
                              </a:lnTo>
                              <a:lnTo>
                                <a:pt x="119771" y="0"/>
                              </a:lnTo>
                              <a:lnTo>
                                <a:pt x="119771" y="119637"/>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335CD312" id="Freeform 108" o:spid="_x0000_s1026" style="position:absolute;margin-left:298pt;margin-top:0;width:37pt;height:17pt;z-index:25176678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" path="m,l39239,r80532,l119771,11963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67808" behindDoc="0" locked="0" layoutInCell="1" hidden="0" allowOverlap="1">
                <wp:simplePos x="0" y="0"/>
                <wp:positionH relativeFrom="margin">
                  <wp:posOffset>1663700</wp:posOffset>
                </wp:positionH>
                <wp:positionV relativeFrom="paragraph">
                  <wp:posOffset>0</wp:posOffset>
                </wp:positionV>
                <wp:extent cx="190500" cy="825500"/>
                <wp:effectExtent l="0" t="0" r="0" b="0"/>
                <wp:wrapNone/>
                <wp:docPr id="76" name="Freeform 76"/>
                <wp:cNvGraphicFramePr/>
                <a:graphic xmlns:a="http://schemas.openxmlformats.org/drawingml/2006/main">
                  <a:graphicData uri="http://schemas.microsoft.com/office/word/2010/wordprocessingShape">
                    <wps:wsp>
                      <wps:cNvSpPr/>
                      <wps:spPr>
                        <a:xfrm>
                          <a:off x="5249898" y="3370425"/>
                          <a:ext cx="192202" cy="819150"/>
                        </a:xfrm>
                        <a:custGeom>
                          <a:avLst/>
                          <a:gdLst/>
                          <a:ahLst/>
                          <a:cxnLst/>
                          <a:rect l="0" t="0" r="0" b="0"/>
                          <a:pathLst>
                            <a:path w="120000" h="120000" extrusionOk="0">
                              <a:moveTo>
                                <a:pt x="0" y="119907"/>
                              </a:moveTo>
                              <a:lnTo>
                                <a:pt x="52035" y="119907"/>
                              </a:lnTo>
                              <a:lnTo>
                                <a:pt x="52035" y="0"/>
                              </a:lnTo>
                              <a:lnTo>
                                <a:pt x="119469"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575089A2" id="Freeform 76" o:spid="_x0000_s1026" style="position:absolute;margin-left:131pt;margin-top:0;width:15pt;height:65pt;z-index:25176780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" path="m,119907r52035,l52035,r67434,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68832" behindDoc="0" locked="0" layoutInCell="1" hidden="0" allowOverlap="1">
                <wp:simplePos x="0" y="0"/>
                <wp:positionH relativeFrom="margin">
                  <wp:posOffset>4089400</wp:posOffset>
                </wp:positionH>
                <wp:positionV relativeFrom="paragraph">
                  <wp:posOffset>50800</wp:posOffset>
                </wp:positionV>
                <wp:extent cx="393700" cy="571500"/>
                <wp:effectExtent l="0" t="0" r="0" b="0"/>
                <wp:wrapNone/>
                <wp:docPr id="53" name="Oval 53"/>
                <wp:cNvGraphicFramePr/>
                <a:graphic xmlns:a="http://schemas.openxmlformats.org/drawingml/2006/main">
                  <a:graphicData uri="http://schemas.microsoft.com/office/word/2010/wordprocessingShape">
                    <wps:wsp>
                      <wps:cNvSpPr/>
                      <wps:spPr>
                        <a:xfrm>
                          <a:off x="5153594" y="3494707"/>
                          <a:ext cx="384810" cy="570586"/>
                        </a:xfrm>
                        <a:prstGeom prst="ellipse">
                          <a:avLst/>
                        </a:prstGeom>
                        <a:solidFill>
                          <a:srgbClr val="99CCCC"/>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wps:txbx>
                      <wps:bodyPr lIns="0" tIns="0" rIns="0" bIns="0" anchor="ctr" anchorCtr="0"/>
                    </wps:wsp>
                  </a:graphicData>
                </a:graphic>
              </wp:anchor>
            </w:drawing>
          </mc:Choice>
          <mc:Fallback>
            <w:pict>
              <v:oval id="Oval 53" o:spid="_x0000_s1085" style="position:absolute;margin-left:322pt;margin-top:4pt;width:31pt;height:4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" fillcolor="#9cc" strokecolor="#3465a4">
                <v:textbox inset="0,0,0,0">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v:textbox>
                <w10:wrap anchorx="margin"/>
              </v:oval>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69856" behindDoc="0" locked="0" layoutInCell="1" hidden="0" allowOverlap="1">
                <wp:simplePos x="0" y="0"/>
                <wp:positionH relativeFrom="margin">
                  <wp:posOffset>406400</wp:posOffset>
                </wp:positionH>
                <wp:positionV relativeFrom="paragraph">
                  <wp:posOffset>63500</wp:posOffset>
                </wp:positionV>
                <wp:extent cx="469900" cy="635000"/>
                <wp:effectExtent l="0" t="0" r="0" b="0"/>
                <wp:wrapNone/>
                <wp:docPr id="143" name="Rectangle 143"/>
                <wp:cNvGraphicFramePr/>
                <a:graphic xmlns:a="http://schemas.openxmlformats.org/drawingml/2006/main">
                  <a:graphicData uri="http://schemas.microsoft.com/office/word/2010/wordprocessingShape">
                    <wps:wsp>
                      <wps:cNvSpPr/>
                      <wps:spPr>
                        <a:xfrm>
                          <a:off x="5111050" y="3465675"/>
                          <a:ext cx="469899" cy="62864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Export API </w:t>
                            </w:r>
                          </w:p>
                          <w:p w:rsidR="005D5A40" w:rsidRDefault="005D5A40">
                            <w:pPr>
                              <w:spacing w:line="275" w:lineRule="auto"/>
                              <w:jc w:val="center"/>
                              <w:textDirection w:val="btLr"/>
                            </w:pPr>
                            <w:r>
                              <w:rPr>
                                <w:sz w:val="16"/>
                              </w:rPr>
                              <w:t>Call</w:t>
                            </w:r>
                          </w:p>
                        </w:txbxContent>
                      </wps:txbx>
                      <wps:bodyPr lIns="0" tIns="0" rIns="0" bIns="0" anchor="ctr" anchorCtr="0"/>
                    </wps:wsp>
                  </a:graphicData>
                </a:graphic>
              </wp:anchor>
            </w:drawing>
          </mc:Choice>
          <mc:Fallback>
            <w:pict>
              <v:rect id="Rectangle 143" o:spid="_x0000_s1086" style="position:absolute;margin-left:32pt;margin-top:5pt;width:37pt;height:50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" fillcolor="#729fcf" strokecolor="#3465a4">
                <v:stroke joinstyle="round"/>
                <v:textbox inset="0,0,0,0">
                  <w:txbxContent>
                    <w:p w:rsidR="005D5A40" w:rsidRDefault="005D5A40">
                      <w:pPr>
                        <w:spacing w:line="275" w:lineRule="auto"/>
                        <w:jc w:val="center"/>
                        <w:textDirection w:val="btLr"/>
                      </w:pPr>
                      <w:r>
                        <w:rPr>
                          <w:sz w:val="16"/>
                        </w:rPr>
                        <w:t xml:space="preserve">Export API </w:t>
                      </w:r>
                    </w:p>
                    <w:p w:rsidR="005D5A40" w:rsidRDefault="005D5A40">
                      <w:pPr>
                        <w:spacing w:line="275" w:lineRule="auto"/>
                        <w:jc w:val="center"/>
                        <w:textDirection w:val="btLr"/>
                      </w:pPr>
                      <w:r>
                        <w:rPr>
                          <w:sz w:val="16"/>
                        </w:rPr>
                        <w:t>Call</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70880" behindDoc="0" locked="0" layoutInCell="1" hidden="0" allowOverlap="1">
                <wp:simplePos x="0" y="0"/>
                <wp:positionH relativeFrom="margin">
                  <wp:posOffset>1358900</wp:posOffset>
                </wp:positionH>
                <wp:positionV relativeFrom="paragraph">
                  <wp:posOffset>12700</wp:posOffset>
                </wp:positionV>
                <wp:extent cx="355600" cy="584200"/>
                <wp:effectExtent l="0" t="0" r="0" b="0"/>
                <wp:wrapNone/>
                <wp:docPr id="41" name="Folded Corner 41"/>
                <wp:cNvGraphicFramePr/>
                <a:graphic xmlns:a="http://schemas.openxmlformats.org/drawingml/2006/main">
                  <a:graphicData uri="http://schemas.microsoft.com/office/word/2010/wordprocessingShape">
                    <wps:wsp>
                      <wps:cNvSpPr/>
                      <wps:spPr>
                        <a:xfrm>
                          <a:off x="5171692" y="3488853"/>
                          <a:ext cx="348614" cy="582295"/>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 xml:space="preserve">Export </w:t>
                            </w:r>
                          </w:p>
                          <w:p w:rsidR="005D5A40" w:rsidRDefault="005D5A40">
                            <w:pPr>
                              <w:spacing w:line="275" w:lineRule="auto"/>
                              <w:jc w:val="center"/>
                              <w:textDirection w:val="btLr"/>
                            </w:pPr>
                            <w:r>
                              <w:rPr>
                                <w:sz w:val="16"/>
                              </w:rPr>
                              <w:t>Package</w:t>
                            </w:r>
                          </w:p>
                        </w:txbxContent>
                      </wps:txbx>
                      <wps:bodyPr lIns="0" tIns="0" rIns="0" bIns="0" anchor="ctr" anchorCtr="0"/>
                    </wps:wsp>
                  </a:graphicData>
                </a:graphic>
              </wp:anchor>
            </w:drawing>
          </mc:Choice>
          <mc:Fallback>
            <w:pict>
              <v:shape id="Folded Corner 41" o:spid="_x0000_s1087" type="#_x0000_t65" style="position:absolute;margin-left:107pt;margin-top:1pt;width:28pt;height:46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 xml:space="preserve">Export </w:t>
                      </w:r>
                    </w:p>
                    <w:p w:rsidR="005D5A40" w:rsidRDefault="005D5A40">
                      <w:pPr>
                        <w:spacing w:line="275" w:lineRule="auto"/>
                        <w:jc w:val="center"/>
                        <w:textDirection w:val="btLr"/>
                      </w:pPr>
                      <w:r>
                        <w:rPr>
                          <w:sz w:val="16"/>
                        </w:rPr>
                        <w:t>Package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71904" behindDoc="0" locked="0" layoutInCell="1" hidden="0" allowOverlap="1">
                <wp:simplePos x="0" y="0"/>
                <wp:positionH relativeFrom="margin">
                  <wp:posOffset>825500</wp:posOffset>
                </wp:positionH>
                <wp:positionV relativeFrom="paragraph">
                  <wp:posOffset>152400</wp:posOffset>
                </wp:positionV>
                <wp:extent cx="533400" cy="25400"/>
                <wp:effectExtent l="0" t="0" r="0" b="0"/>
                <wp:wrapNone/>
                <wp:docPr id="48" name="Straight Arrow Connector 48"/>
                <wp:cNvGraphicFramePr/>
                <a:graphic xmlns:a="http://schemas.openxmlformats.org/drawingml/2006/main">
                  <a:graphicData uri="http://schemas.microsoft.com/office/word/2010/wordprocessingShape">
                    <wps:wsp>
                      <wps:cNvCnPr/>
                      <wps:spPr>
                        <a:xfrm>
                          <a:off x="5076760" y="3779682"/>
                          <a:ext cx="538480" cy="635"/>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4297AD89" id="Straight Arrow Connector 48" o:spid="_x0000_s1026" type="#_x0000_t32" style="position:absolute;margin-left:65pt;margin-top:12pt;width:42pt;height:2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" strokecolor="#3465a4">
                <v:stroke endarrow="block" endarrowwidth="wide" endarrowlength="long"/>
                <w10:wrap anchorx="margin"/>
              </v:shape>
            </w:pict>
          </mc:Fallback>
        </mc:AlternateContent>
      </w: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E3F8B" w:rsidP="00876288">
      <w:pPr>
        <w:spacing w:after="0"/>
        <w:rPr>
          <w:rFonts w:ascii="Liberation Serif" w:hAnsi="Liberation Serif"/>
          <w:b/>
          <w:i/>
          <w:sz w:val="24"/>
        </w:rPr>
      </w:pPr>
      <w:r w:rsidRPr="006A387D">
        <w:br w:type="page"/>
      </w:r>
    </w:p>
    <w:p w:rsidR="00786679" w:rsidRDefault="007E3F8B" w:rsidP="00876288">
      <w:pPr>
        <w:pStyle w:val="Heading5"/>
      </w:pPr>
      <w:r>
        <w:lastRenderedPageBreak/>
        <w:t>Test Mode 3: Import – Positive Test</w: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72928" behindDoc="0" locked="0" layoutInCell="1" hidden="0" allowOverlap="1">
                <wp:simplePos x="0" y="0"/>
                <wp:positionH relativeFrom="margin">
                  <wp:posOffset>88900</wp:posOffset>
                </wp:positionH>
                <wp:positionV relativeFrom="paragraph">
                  <wp:posOffset>152400</wp:posOffset>
                </wp:positionV>
                <wp:extent cx="5054600" cy="2451100"/>
                <wp:effectExtent l="0" t="0" r="0" b="0"/>
                <wp:wrapNone/>
                <wp:docPr id="64" name="Rectangle 64"/>
                <wp:cNvGraphicFramePr/>
                <a:graphic xmlns:a="http://schemas.openxmlformats.org/drawingml/2006/main">
                  <a:graphicData uri="http://schemas.microsoft.com/office/word/2010/wordprocessingShape">
                    <wps:wsp>
                      <wps:cNvSpPr/>
                      <wps:spPr>
                        <a:xfrm>
                          <a:off x="2821875" y="2556038"/>
                          <a:ext cx="5048249" cy="2447925"/>
                        </a:xfrm>
                        <a:prstGeom prst="rect">
                          <a:avLst/>
                        </a:prstGeom>
                        <a:noFill/>
                        <a:ln w="9525" cap="flat" cmpd="sng">
                          <a:solidFill>
                            <a:srgbClr val="3465A4"/>
                          </a:solidFill>
                          <a:prstDash val="dot"/>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64" o:spid="_x0000_s1088" style="position:absolute;margin-left:7pt;margin-top:12pt;width:398pt;height:193pt;z-index:251772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" filled="f" strokecolor="#3465a4">
                <v:stroke dashstyle="dot"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73952" behindDoc="0" locked="0" layoutInCell="1" hidden="0" allowOverlap="1">
                <wp:simplePos x="0" y="0"/>
                <wp:positionH relativeFrom="margin">
                  <wp:posOffset>1295400</wp:posOffset>
                </wp:positionH>
                <wp:positionV relativeFrom="paragraph">
                  <wp:posOffset>114300</wp:posOffset>
                </wp:positionV>
                <wp:extent cx="381000" cy="571500"/>
                <wp:effectExtent l="0" t="0" r="0" b="0"/>
                <wp:wrapNone/>
                <wp:docPr id="129" name="Folded Corner 129"/>
                <wp:cNvGraphicFramePr/>
                <a:graphic xmlns:a="http://schemas.openxmlformats.org/drawingml/2006/main">
                  <a:graphicData uri="http://schemas.microsoft.com/office/word/2010/wordprocessingShape">
                    <wps:wsp>
                      <wps:cNvSpPr/>
                      <wps:spPr>
                        <a:xfrm>
                          <a:off x="5154864" y="3496789"/>
                          <a:ext cx="382269"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129" o:spid="_x0000_s1089" type="#_x0000_t65" style="position:absolute;margin-left:102pt;margin-top:9pt;width:30pt;height:45pt;z-index:251773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hidden="0" allowOverlap="1">
                <wp:simplePos x="0" y="0"/>
                <wp:positionH relativeFrom="margin">
                  <wp:posOffset>2781300</wp:posOffset>
                </wp:positionH>
                <wp:positionV relativeFrom="paragraph">
                  <wp:posOffset>38100</wp:posOffset>
                </wp:positionV>
                <wp:extent cx="393700" cy="571500"/>
                <wp:effectExtent l="0" t="0" r="0" b="0"/>
                <wp:wrapNone/>
                <wp:docPr id="91" name="Folded Corner 91"/>
                <wp:cNvGraphicFramePr/>
                <a:graphic xmlns:a="http://schemas.openxmlformats.org/drawingml/2006/main">
                  <a:graphicData uri="http://schemas.microsoft.com/office/word/2010/wordprocessingShape">
                    <wps:wsp>
                      <wps:cNvSpPr/>
                      <wps:spPr>
                        <a:xfrm>
                          <a:off x="5150737" y="3496789"/>
                          <a:ext cx="39052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shape id="Folded Corner 91" o:spid="_x0000_s1090" type="#_x0000_t65" style="position:absolute;margin-left:219pt;margin-top:3pt;width:31pt;height:45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" fillcolor="#729fcf" strokecolor="#3465a4">
                <v:textbox inset="2.53958mm,2.53958mm,2.53958mm,2.53958mm">
                  <w:txbxContent>
                    <w:p w:rsidR="005D5A40" w:rsidRDefault="005D5A40">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hidden="0" allowOverlap="1">
                <wp:simplePos x="0" y="0"/>
                <wp:positionH relativeFrom="margin">
                  <wp:posOffset>2730500</wp:posOffset>
                </wp:positionH>
                <wp:positionV relativeFrom="paragraph">
                  <wp:posOffset>88900</wp:posOffset>
                </wp:positionV>
                <wp:extent cx="368300" cy="571500"/>
                <wp:effectExtent l="0" t="0" r="0" b="0"/>
                <wp:wrapNone/>
                <wp:docPr id="46" name="Folded Corner 46"/>
                <wp:cNvGraphicFramePr/>
                <a:graphic xmlns:a="http://schemas.openxmlformats.org/drawingml/2006/main">
                  <a:graphicData uri="http://schemas.microsoft.com/office/word/2010/wordprocessingShape">
                    <wps:wsp>
                      <wps:cNvSpPr/>
                      <wps:spPr>
                        <a:xfrm>
                          <a:off x="5160580" y="3496789"/>
                          <a:ext cx="370840"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shape id="Folded Corner 46" o:spid="_x0000_s1091" type="#_x0000_t65" style="position:absolute;margin-left:215pt;margin-top:7pt;width:29pt;height:45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" fillcolor="#729fcf" strokecolor="#3465a4">
                <v:textbox inset="0,0,0,0">
                  <w:txbxContent>
                    <w:p w:rsidR="005D5A40" w:rsidRDefault="005D5A40">
                      <w:pPr>
                        <w:spacing w:line="275" w:lineRule="auto"/>
                        <w:jc w:val="center"/>
                        <w:textDirection w:val="btLr"/>
                      </w:pPr>
                      <w:r>
                        <w:rPr>
                          <w:sz w:val="16"/>
                        </w:rPr>
                        <w:t>Image(s)</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77024" behindDoc="0" locked="0" layoutInCell="1" hidden="0" allowOverlap="1">
                <wp:simplePos x="0" y="0"/>
                <wp:positionH relativeFrom="margin">
                  <wp:posOffset>330200</wp:posOffset>
                </wp:positionH>
                <wp:positionV relativeFrom="paragraph">
                  <wp:posOffset>0</wp:posOffset>
                </wp:positionV>
                <wp:extent cx="673100" cy="431800"/>
                <wp:effectExtent l="0" t="0" r="0" b="0"/>
                <wp:wrapNone/>
                <wp:docPr id="72" name="Rectangle 72"/>
                <wp:cNvGraphicFramePr/>
                <a:graphic xmlns:a="http://schemas.openxmlformats.org/drawingml/2006/main">
                  <a:graphicData uri="http://schemas.microsoft.com/office/word/2010/wordprocessingShape">
                    <wps:wsp>
                      <wps:cNvSpPr/>
                      <wps:spPr>
                        <a:xfrm>
                          <a:off x="5013578" y="3568228"/>
                          <a:ext cx="664845" cy="42354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Import API Call</w:t>
                            </w:r>
                          </w:p>
                        </w:txbxContent>
                      </wps:txbx>
                      <wps:bodyPr lIns="0" tIns="0" rIns="0" bIns="0" anchor="ctr" anchorCtr="0"/>
                    </wps:wsp>
                  </a:graphicData>
                </a:graphic>
              </wp:anchor>
            </w:drawing>
          </mc:Choice>
          <mc:Fallback>
            <w:pict>
              <v:rect id="Rectangle 72" o:spid="_x0000_s1092" style="position:absolute;margin-left:26pt;margin-top:0;width:53pt;height:34pt;z-index:251777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" fillcolor="#729fcf" strokecolor="#3465a4">
                <v:stroke joinstyle="round"/>
                <v:textbox inset="0,0,0,0">
                  <w:txbxContent>
                    <w:p w:rsidR="005D5A40" w:rsidRDefault="005D5A40">
                      <w:pPr>
                        <w:spacing w:line="275" w:lineRule="auto"/>
                        <w:jc w:val="center"/>
                        <w:textDirection w:val="btLr"/>
                      </w:pPr>
                      <w:r>
                        <w:rPr>
                          <w:sz w:val="16"/>
                        </w:rPr>
                        <w:t>Import API Call</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hidden="0" allowOverlap="1">
                <wp:simplePos x="0" y="0"/>
                <wp:positionH relativeFrom="margin">
                  <wp:posOffset>1968500</wp:posOffset>
                </wp:positionH>
                <wp:positionV relativeFrom="paragraph">
                  <wp:posOffset>38100</wp:posOffset>
                </wp:positionV>
                <wp:extent cx="368300" cy="317500"/>
                <wp:effectExtent l="0" t="0" r="0" b="0"/>
                <wp:wrapNone/>
                <wp:docPr id="69" name="Rectangle 69"/>
                <wp:cNvGraphicFramePr/>
                <a:graphic xmlns:a="http://schemas.openxmlformats.org/drawingml/2006/main">
                  <a:graphicData uri="http://schemas.microsoft.com/office/word/2010/wordprocessingShape">
                    <wps:wsp>
                      <wps:cNvSpPr/>
                      <wps:spPr>
                        <a:xfrm>
                          <a:off x="5160580" y="3622203"/>
                          <a:ext cx="370840" cy="31559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rect id="Rectangle 69" o:spid="_x0000_s1093" style="position:absolute;margin-left:155pt;margin-top:3pt;width:29pt;height:2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v:textbox>
                <w10:wrap anchorx="margin"/>
              </v:rect>
            </w:pict>
          </mc:Fallback>
        </mc:AlternateContent>
      </w:r>
      <w:r>
        <w:rPr>
          <w:noProof/>
        </w:rPr>
        <mc:AlternateContent>
          <mc:Choice Requires="wps">
            <w:drawing>
              <wp:anchor distT="0" distB="0" distL="114300" distR="114300" simplePos="0" relativeHeight="251779072" behindDoc="0" locked="0" layoutInCell="1" hidden="0" allowOverlap="1">
                <wp:simplePos x="0" y="0"/>
                <wp:positionH relativeFrom="margin">
                  <wp:posOffset>3390900</wp:posOffset>
                </wp:positionH>
                <wp:positionV relativeFrom="paragraph">
                  <wp:posOffset>12700</wp:posOffset>
                </wp:positionV>
                <wp:extent cx="279400" cy="571500"/>
                <wp:effectExtent l="0" t="0" r="0" b="0"/>
                <wp:wrapNone/>
                <wp:docPr id="154" name="Rectangle 154"/>
                <wp:cNvGraphicFramePr/>
                <a:graphic xmlns:a="http://schemas.openxmlformats.org/drawingml/2006/main">
                  <a:graphicData uri="http://schemas.microsoft.com/office/word/2010/wordprocessingShape">
                    <wps:wsp>
                      <wps:cNvSpPr/>
                      <wps:spPr>
                        <a:xfrm>
                          <a:off x="5208523" y="3495203"/>
                          <a:ext cx="274954" cy="56959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154" o:spid="_x0000_s1094" style="position:absolute;margin-left:267pt;margin-top:1pt;width:22pt;height:45pt;z-index:251779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80096" behindDoc="0" locked="0" layoutInCell="1" hidden="0" allowOverlap="1">
                <wp:simplePos x="0" y="0"/>
                <wp:positionH relativeFrom="margin">
                  <wp:posOffset>50800</wp:posOffset>
                </wp:positionH>
                <wp:positionV relativeFrom="paragraph">
                  <wp:posOffset>63500</wp:posOffset>
                </wp:positionV>
                <wp:extent cx="279400" cy="850900"/>
                <wp:effectExtent l="0" t="0" r="0" b="0"/>
                <wp:wrapNone/>
                <wp:docPr id="124" name="Freeform 124"/>
                <wp:cNvGraphicFramePr/>
                <a:graphic xmlns:a="http://schemas.openxmlformats.org/drawingml/2006/main">
                  <a:graphicData uri="http://schemas.microsoft.com/office/word/2010/wordprocessingShape">
                    <wps:wsp>
                      <wps:cNvSpPr/>
                      <wps:spPr>
                        <a:xfrm>
                          <a:off x="5206617" y="3353914"/>
                          <a:ext cx="278765" cy="852169"/>
                        </a:xfrm>
                        <a:custGeom>
                          <a:avLst/>
                          <a:gdLst/>
                          <a:ahLst/>
                          <a:cxnLst/>
                          <a:rect l="0" t="0" r="0" b="0"/>
                          <a:pathLst>
                            <a:path w="120000" h="120000" extrusionOk="0">
                              <a:moveTo>
                                <a:pt x="0" y="119910"/>
                              </a:moveTo>
                              <a:lnTo>
                                <a:pt x="75545" y="119910"/>
                              </a:lnTo>
                              <a:lnTo>
                                <a:pt x="75545" y="625"/>
                              </a:lnTo>
                              <a:lnTo>
                                <a:pt x="119727" y="625"/>
                              </a:lnTo>
                              <a:lnTo>
                                <a:pt x="119727"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3D99E6BE" id="Freeform 124" o:spid="_x0000_s1026" style="position:absolute;margin-left:4pt;margin-top:5pt;width:22pt;height:67pt;z-index:25178009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" path="m,119910r75545,l75545,625r44182,l11972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81120" behindDoc="0" locked="0" layoutInCell="1" hidden="0" allowOverlap="1">
                <wp:simplePos x="0" y="0"/>
                <wp:positionH relativeFrom="margin">
                  <wp:posOffset>952500</wp:posOffset>
                </wp:positionH>
                <wp:positionV relativeFrom="paragraph">
                  <wp:posOffset>25400</wp:posOffset>
                </wp:positionV>
                <wp:extent cx="330200" cy="50800"/>
                <wp:effectExtent l="0" t="0" r="0" b="0"/>
                <wp:wrapNone/>
                <wp:docPr id="98" name="Freeform 98"/>
                <wp:cNvGraphicFramePr/>
                <a:graphic xmlns:a="http://schemas.openxmlformats.org/drawingml/2006/main">
                  <a:graphicData uri="http://schemas.microsoft.com/office/word/2010/wordprocessingShape">
                    <wps:wsp>
                      <wps:cNvSpPr/>
                      <wps:spPr>
                        <a:xfrm rot="10800000" flipH="1">
                          <a:off x="5180937" y="3757141"/>
                          <a:ext cx="330124" cy="45718"/>
                        </a:xfrm>
                        <a:custGeom>
                          <a:avLst/>
                          <a:gdLst/>
                          <a:ahLst/>
                          <a:cxnLst/>
                          <a:rect l="0" t="0" r="0" b="0"/>
                          <a:pathLst>
                            <a:path w="120000" h="120000" extrusionOk="0">
                              <a:moveTo>
                                <a:pt x="0" y="0"/>
                              </a:moveTo>
                              <a:lnTo>
                                <a:pt x="29857" y="0"/>
                              </a:lnTo>
                              <a:lnTo>
                                <a:pt x="119715"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11876396" id="Freeform 98" o:spid="_x0000_s1026" style="position:absolute;margin-left:75pt;margin-top:2pt;width:26pt;height:4pt;rotation:180;flip:x;z-index:25178112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" path="m,l29857,r89858,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82144" behindDoc="0" locked="0" layoutInCell="1" hidden="0" allowOverlap="1">
                <wp:simplePos x="0" y="0"/>
                <wp:positionH relativeFrom="margin">
                  <wp:posOffset>1689100</wp:posOffset>
                </wp:positionH>
                <wp:positionV relativeFrom="paragraph">
                  <wp:posOffset>25400</wp:posOffset>
                </wp:positionV>
                <wp:extent cx="279400" cy="25400"/>
                <wp:effectExtent l="0" t="0" r="0" b="0"/>
                <wp:wrapNone/>
                <wp:docPr id="38" name="Straight Arrow Connector 38"/>
                <wp:cNvGraphicFramePr/>
                <a:graphic xmlns:a="http://schemas.openxmlformats.org/drawingml/2006/main">
                  <a:graphicData uri="http://schemas.microsoft.com/office/word/2010/wordprocessingShape">
                    <wps:wsp>
                      <wps:cNvCnPr/>
                      <wps:spPr>
                        <a:xfrm>
                          <a:off x="5203125" y="3780000"/>
                          <a:ext cx="285750"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676C45C3" id="Straight Arrow Connector 38" o:spid="_x0000_s1026" type="#_x0000_t32" style="position:absolute;margin-left:133pt;margin-top:2pt;width:22pt;height:2pt;z-index:2517821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83168" behindDoc="0" locked="0" layoutInCell="1" hidden="0" allowOverlap="1">
                <wp:simplePos x="0" y="0"/>
                <wp:positionH relativeFrom="margin">
                  <wp:posOffset>2362200</wp:posOffset>
                </wp:positionH>
                <wp:positionV relativeFrom="paragraph">
                  <wp:posOffset>25400</wp:posOffset>
                </wp:positionV>
                <wp:extent cx="355600" cy="25400"/>
                <wp:effectExtent l="0" t="0" r="0" b="0"/>
                <wp:wrapNone/>
                <wp:docPr id="51" name="Straight Arrow Connector 51"/>
                <wp:cNvGraphicFramePr/>
                <a:graphic xmlns:a="http://schemas.openxmlformats.org/drawingml/2006/main">
                  <a:graphicData uri="http://schemas.microsoft.com/office/word/2010/wordprocessingShape">
                    <wps:wsp>
                      <wps:cNvCnPr/>
                      <wps:spPr>
                        <a:xfrm>
                          <a:off x="5165025" y="3779682"/>
                          <a:ext cx="361950" cy="635"/>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75522BE0" id="Straight Arrow Connector 51" o:spid="_x0000_s1026" type="#_x0000_t32" style="position:absolute;margin-left:186pt;margin-top:2pt;width:28pt;height:2pt;z-index:251783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84192" behindDoc="0" locked="0" layoutInCell="1" hidden="0" allowOverlap="1">
                <wp:simplePos x="0" y="0"/>
                <wp:positionH relativeFrom="margin">
                  <wp:posOffset>3175000</wp:posOffset>
                </wp:positionH>
                <wp:positionV relativeFrom="paragraph">
                  <wp:posOffset>12700</wp:posOffset>
                </wp:positionV>
                <wp:extent cx="215900"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a:off x="5234875" y="3780000"/>
                          <a:ext cx="222250" cy="0"/>
                        </a:xfrm>
                        <a:prstGeom prst="straightConnector1">
                          <a:avLst/>
                        </a:prstGeom>
                        <a:noFill/>
                        <a:ln w="9525" cap="flat" cmpd="sng">
                          <a:solidFill>
                            <a:srgbClr val="3465A4"/>
                          </a:solidFill>
                          <a:prstDash val="solid"/>
                          <a:round/>
                          <a:headEnd type="none" w="med" len="med"/>
                          <a:tailEnd type="none" w="med" len="med"/>
                        </a:ln>
                      </wps:spPr>
                      <wps:bodyPr/>
                    </wps:wsp>
                  </a:graphicData>
                </a:graphic>
              </wp:anchor>
            </w:drawing>
          </mc:Choice>
          <mc:Fallback>
            <w:pict>
              <v:shape w14:anchorId="7220220D" id="Straight Arrow Connector 161" o:spid="_x0000_s1026" type="#_x0000_t32" style="position:absolute;margin-left:250pt;margin-top:1pt;width:17pt;height:1pt;z-index:251784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" strokecolor="#3465a4">
                <w10:wrap anchorx="margin"/>
              </v:shape>
            </w:pict>
          </mc:Fallback>
        </mc:AlternateContent>
      </w:r>
      <w:r>
        <w:rPr>
          <w:noProof/>
        </w:rPr>
        <mc:AlternateContent>
          <mc:Choice Requires="wps">
            <w:drawing>
              <wp:anchor distT="0" distB="0" distL="114300" distR="114300" simplePos="0" relativeHeight="251785216" behindDoc="0" locked="0" layoutInCell="1" hidden="0" allowOverlap="1">
                <wp:simplePos x="0" y="0"/>
                <wp:positionH relativeFrom="margin">
                  <wp:posOffset>3695700</wp:posOffset>
                </wp:positionH>
                <wp:positionV relativeFrom="paragraph">
                  <wp:posOffset>0</wp:posOffset>
                </wp:positionV>
                <wp:extent cx="1003300" cy="520700"/>
                <wp:effectExtent l="0" t="0" r="0" b="0"/>
                <wp:wrapNone/>
                <wp:docPr id="139" name="Freeform 139"/>
                <wp:cNvGraphicFramePr/>
                <a:graphic xmlns:a="http://schemas.openxmlformats.org/drawingml/2006/main">
                  <a:graphicData uri="http://schemas.microsoft.com/office/word/2010/wordprocessingShape">
                    <wps:wsp>
                      <wps:cNvSpPr/>
                      <wps:spPr>
                        <a:xfrm>
                          <a:off x="4844350" y="3524412"/>
                          <a:ext cx="1003300" cy="511174"/>
                        </a:xfrm>
                        <a:custGeom>
                          <a:avLst/>
                          <a:gdLst/>
                          <a:ahLst/>
                          <a:cxnLst/>
                          <a:rect l="0" t="0" r="0" b="0"/>
                          <a:pathLst>
                            <a:path w="120000" h="120000" extrusionOk="0">
                              <a:moveTo>
                                <a:pt x="0" y="0"/>
                              </a:moveTo>
                              <a:lnTo>
                                <a:pt x="105392" y="0"/>
                              </a:lnTo>
                              <a:lnTo>
                                <a:pt x="119907" y="0"/>
                              </a:lnTo>
                              <a:lnTo>
                                <a:pt x="119907" y="119893"/>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2BA7765" id="Freeform 139" o:spid="_x0000_s1026" style="position:absolute;margin-left:291pt;margin-top:0;width:79pt;height:41pt;z-index:25178521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" path="m,l105392,r14515,l119907,119893e" filled="f" strokecolor="#3465a4">
                <v:stroke endarrow="block" endarrowwidth="wide" endarrowlength="long"/>
                <v:path arrowok="t" o:extrusionok="f" textboxrect="0,0,120000,120000"/>
                <w10:wrap anchorx="margin"/>
              </v:shape>
            </w:pict>
          </mc:Fallback>
        </mc:AlternateContent>
      </w:r>
    </w:p>
    <w:p w:rsidR="00786679" w:rsidRDefault="00786679" w:rsidP="00876288">
      <w:pPr>
        <w:spacing w:after="0" w:line="240" w:lineRule="auto"/>
        <w:rPr>
          <w:rFonts w:ascii="Liberation Serif" w:eastAsia="Liberation Serif" w:hAnsi="Liberation Serif" w:cs="Liberation Serif"/>
          <w:sz w:val="24"/>
          <w:szCs w:val="24"/>
        </w:rPr>
      </w:pP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86240" behindDoc="0" locked="0" layoutInCell="1" hidden="0" allowOverlap="1">
                <wp:simplePos x="0" y="0"/>
                <wp:positionH relativeFrom="margin">
                  <wp:posOffset>4508500</wp:posOffset>
                </wp:positionH>
                <wp:positionV relativeFrom="paragraph">
                  <wp:posOffset>165100</wp:posOffset>
                </wp:positionV>
                <wp:extent cx="381000" cy="546100"/>
                <wp:effectExtent l="0" t="0" r="0" b="0"/>
                <wp:wrapNone/>
                <wp:docPr id="54" name="Rectangle 54"/>
                <wp:cNvGraphicFramePr/>
                <a:graphic xmlns:a="http://schemas.openxmlformats.org/drawingml/2006/main">
                  <a:graphicData uri="http://schemas.microsoft.com/office/word/2010/wordprocessingShape">
                    <wps:wsp>
                      <wps:cNvSpPr/>
                      <wps:spPr>
                        <a:xfrm>
                          <a:off x="5154864" y="3505680"/>
                          <a:ext cx="382269" cy="54863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Hash(s)</w:t>
                            </w:r>
                          </w:p>
                        </w:txbxContent>
                      </wps:txbx>
                      <wps:bodyPr lIns="0" tIns="0" rIns="0" bIns="0" anchor="ctr" anchorCtr="0"/>
                    </wps:wsp>
                  </a:graphicData>
                </a:graphic>
              </wp:anchor>
            </w:drawing>
          </mc:Choice>
          <mc:Fallback>
            <w:pict>
              <v:rect id="Rectangle 54" o:spid="_x0000_s1095" style="position:absolute;margin-left:355pt;margin-top:13pt;width:30pt;height:43pt;z-index:251786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" fillcolor="#729fcf" strokecolor="#3465a4">
                <v:stroke joinstyle="round"/>
                <v:textbox inset="0,0,0,0">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Hash(s)</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87264" behindDoc="0" locked="0" layoutInCell="1" hidden="0" allowOverlap="1">
                <wp:simplePos x="0" y="0"/>
                <wp:positionH relativeFrom="margin">
                  <wp:posOffset>1854200</wp:posOffset>
                </wp:positionH>
                <wp:positionV relativeFrom="paragraph">
                  <wp:posOffset>152400</wp:posOffset>
                </wp:positionV>
                <wp:extent cx="520700" cy="558800"/>
                <wp:effectExtent l="0" t="0" r="0" b="0"/>
                <wp:wrapNone/>
                <wp:docPr id="166" name="Rectangle 166"/>
                <wp:cNvGraphicFramePr/>
                <a:graphic xmlns:a="http://schemas.openxmlformats.org/drawingml/2006/main">
                  <a:graphicData uri="http://schemas.microsoft.com/office/word/2010/wordprocessingShape">
                    <wps:wsp>
                      <wps:cNvSpPr/>
                      <wps:spPr>
                        <a:xfrm>
                          <a:off x="5087237" y="3505260"/>
                          <a:ext cx="517524" cy="549478"/>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Regenerated</w:t>
                            </w:r>
                          </w:p>
                          <w:p w:rsidR="005D5A40" w:rsidRDefault="005D5A40">
                            <w:pPr>
                              <w:spacing w:line="275" w:lineRule="auto"/>
                              <w:jc w:val="center"/>
                              <w:textDirection w:val="btLr"/>
                            </w:pPr>
                            <w:r>
                              <w:rPr>
                                <w:sz w:val="16"/>
                              </w:rPr>
                              <w:t xml:space="preserve"> File</w:t>
                            </w:r>
                          </w:p>
                        </w:txbxContent>
                      </wps:txbx>
                      <wps:bodyPr lIns="0" tIns="0" rIns="0" bIns="0" anchor="ctr" anchorCtr="0"/>
                    </wps:wsp>
                  </a:graphicData>
                </a:graphic>
              </wp:anchor>
            </w:drawing>
          </mc:Choice>
          <mc:Fallback>
            <w:pict>
              <v:rect id="Rectangle 166" o:spid="_x0000_s1096" style="position:absolute;margin-left:146pt;margin-top:12pt;width:41pt;height:44pt;z-index:251787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Regenerated</w:t>
                      </w:r>
                    </w:p>
                    <w:p w:rsidR="005D5A40" w:rsidRDefault="005D5A40">
                      <w:pPr>
                        <w:spacing w:line="275" w:lineRule="auto"/>
                        <w:jc w:val="center"/>
                        <w:textDirection w:val="btLr"/>
                      </w:pPr>
                      <w:r>
                        <w:rPr>
                          <w:sz w:val="16"/>
                        </w:rPr>
                        <w:t xml:space="preserve"> File</w:t>
                      </w:r>
                    </w:p>
                  </w:txbxContent>
                </v:textbox>
                <w10:wrap anchorx="margin"/>
              </v:rect>
            </w:pict>
          </mc:Fallback>
        </mc:AlternateContent>
      </w:r>
      <w:r>
        <w:rPr>
          <w:noProof/>
        </w:rPr>
        <mc:AlternateContent>
          <mc:Choice Requires="wps">
            <w:drawing>
              <wp:anchor distT="0" distB="0" distL="114300" distR="114300" simplePos="0" relativeHeight="251788288" behindDoc="0" locked="0" layoutInCell="1" hidden="0" allowOverlap="1">
                <wp:simplePos x="0" y="0"/>
                <wp:positionH relativeFrom="margin">
                  <wp:posOffset>-266699</wp:posOffset>
                </wp:positionH>
                <wp:positionV relativeFrom="paragraph">
                  <wp:posOffset>76200</wp:posOffset>
                </wp:positionV>
                <wp:extent cx="355600" cy="571500"/>
                <wp:effectExtent l="0" t="0" r="0" b="0"/>
                <wp:wrapNone/>
                <wp:docPr id="70" name="Folded Corner 70"/>
                <wp:cNvGraphicFramePr/>
                <a:graphic xmlns:a="http://schemas.openxmlformats.org/drawingml/2006/main">
                  <a:graphicData uri="http://schemas.microsoft.com/office/word/2010/wordprocessingShape">
                    <wps:wsp>
                      <wps:cNvSpPr/>
                      <wps:spPr>
                        <a:xfrm>
                          <a:off x="5171692" y="3496789"/>
                          <a:ext cx="34861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Export</w:t>
                            </w:r>
                          </w:p>
                          <w:p w:rsidR="005D5A40" w:rsidRDefault="005D5A40">
                            <w:pPr>
                              <w:spacing w:line="275" w:lineRule="auto"/>
                              <w:jc w:val="center"/>
                              <w:textDirection w:val="btLr"/>
                            </w:pPr>
                            <w:r>
                              <w:rPr>
                                <w:sz w:val="16"/>
                              </w:rPr>
                              <w:t>Package</w:t>
                            </w:r>
                          </w:p>
                        </w:txbxContent>
                      </wps:txbx>
                      <wps:bodyPr lIns="0" tIns="0" rIns="0" bIns="0" anchor="ctr" anchorCtr="0"/>
                    </wps:wsp>
                  </a:graphicData>
                </a:graphic>
              </wp:anchor>
            </w:drawing>
          </mc:Choice>
          <mc:Fallback>
            <w:pict>
              <v:shape id="Folded Corner 70" o:spid="_x0000_s1097" type="#_x0000_t65" style="position:absolute;margin-left:-21pt;margin-top:6pt;width:28pt;height:45pt;z-index:251788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Export</w:t>
                      </w:r>
                    </w:p>
                    <w:p w:rsidR="005D5A40" w:rsidRDefault="005D5A40">
                      <w:pPr>
                        <w:spacing w:line="275" w:lineRule="auto"/>
                        <w:jc w:val="center"/>
                        <w:textDirection w:val="btLr"/>
                      </w:pPr>
                      <w:r>
                        <w:rPr>
                          <w:sz w:val="16"/>
                        </w:rPr>
                        <w:t>Package</w:t>
                      </w:r>
                    </w:p>
                  </w:txbxContent>
                </v:textbox>
                <w10:wrap anchorx="margin"/>
              </v:shape>
            </w:pict>
          </mc:Fallback>
        </mc:AlternateContent>
      </w:r>
      <w:r>
        <w:rPr>
          <w:noProof/>
        </w:rPr>
        <mc:AlternateContent>
          <mc:Choice Requires="wps">
            <w:drawing>
              <wp:anchor distT="0" distB="0" distL="114300" distR="114300" simplePos="0" relativeHeight="251789312" behindDoc="0" locked="0" layoutInCell="1" hidden="0" allowOverlap="1">
                <wp:simplePos x="0" y="0"/>
                <wp:positionH relativeFrom="margin">
                  <wp:posOffset>2730500</wp:posOffset>
                </wp:positionH>
                <wp:positionV relativeFrom="paragraph">
                  <wp:posOffset>50800</wp:posOffset>
                </wp:positionV>
                <wp:extent cx="381000" cy="571500"/>
                <wp:effectExtent l="0" t="0" r="0" b="0"/>
                <wp:wrapNone/>
                <wp:docPr id="78" name="Folded Corner 78"/>
                <wp:cNvGraphicFramePr/>
                <a:graphic xmlns:a="http://schemas.openxmlformats.org/drawingml/2006/main">
                  <a:graphicData uri="http://schemas.microsoft.com/office/word/2010/wordprocessingShape">
                    <wps:wsp>
                      <wps:cNvSpPr/>
                      <wps:spPr>
                        <a:xfrm>
                          <a:off x="5154864" y="3496789"/>
                          <a:ext cx="382269"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78" o:spid="_x0000_s1098" type="#_x0000_t65" style="position:absolute;margin-left:215pt;margin-top:4pt;width:30pt;height:45pt;z-index:251789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90336" behindDoc="0" locked="0" layoutInCell="1" hidden="0" allowOverlap="1">
                <wp:simplePos x="0" y="0"/>
                <wp:positionH relativeFrom="margin">
                  <wp:posOffset>3378200</wp:posOffset>
                </wp:positionH>
                <wp:positionV relativeFrom="paragraph">
                  <wp:posOffset>12700</wp:posOffset>
                </wp:positionV>
                <wp:extent cx="381000" cy="495300"/>
                <wp:effectExtent l="0" t="0" r="0" b="0"/>
                <wp:wrapNone/>
                <wp:docPr id="42" name="Rectangle 42"/>
                <wp:cNvGraphicFramePr/>
                <a:graphic xmlns:a="http://schemas.openxmlformats.org/drawingml/2006/main">
                  <a:graphicData uri="http://schemas.microsoft.com/office/word/2010/wordprocessingShape">
                    <wps:wsp>
                      <wps:cNvSpPr/>
                      <wps:spPr>
                        <a:xfrm>
                          <a:off x="5154864" y="3534889"/>
                          <a:ext cx="382269" cy="490220"/>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42" o:spid="_x0000_s1099" style="position:absolute;margin-left:266pt;margin-top:1pt;width:30pt;height:39pt;z-index:25179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" fillcolor="#729fcf" strokecolor="#3465a4">
                <v:stroke joinstyle="round"/>
                <v:textbox inset="0,0,0,0">
                  <w:txbxContent>
                    <w:p w:rsidR="005D5A40" w:rsidRDefault="005D5A40">
                      <w:pPr>
                        <w:spacing w:line="275" w:lineRule="auto"/>
                        <w:jc w:val="center"/>
                        <w:textDirection w:val="btLr"/>
                      </w:pPr>
                      <w:r>
                        <w:rPr>
                          <w:sz w:val="16"/>
                        </w:rPr>
                        <w:t xml:space="preserve">Compare </w:t>
                      </w:r>
                    </w:p>
                    <w:p w:rsidR="005D5A40" w:rsidRDefault="005D5A40">
                      <w:pPr>
                        <w:spacing w:line="275" w:lineRule="auto"/>
                        <w:jc w:val="center"/>
                        <w:textDirection w:val="btLr"/>
                      </w:pPr>
                      <w:r>
                        <w:rPr>
                          <w:sz w:val="16"/>
                        </w:rPr>
                        <w:t>File(s)</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91360" behindDoc="0" locked="0" layoutInCell="1" hidden="0" allowOverlap="1">
                <wp:simplePos x="0" y="0"/>
                <wp:positionH relativeFrom="margin">
                  <wp:posOffset>2400300</wp:posOffset>
                </wp:positionH>
                <wp:positionV relativeFrom="paragraph">
                  <wp:posOffset>12700</wp:posOffset>
                </wp:positionV>
                <wp:extent cx="330200" cy="25400"/>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5175503" y="3775237"/>
                          <a:ext cx="340994" cy="9524"/>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51BBA10A" id="Straight Arrow Connector 83" o:spid="_x0000_s1026" type="#_x0000_t32" style="position:absolute;margin-left:189pt;margin-top:1pt;width:26pt;height:2pt;rotation:180;flip:x;z-index:251791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92384" behindDoc="0" locked="0" layoutInCell="1" hidden="0" allowOverlap="1">
                <wp:simplePos x="0" y="0"/>
                <wp:positionH relativeFrom="margin">
                  <wp:posOffset>3124200</wp:posOffset>
                </wp:positionH>
                <wp:positionV relativeFrom="paragraph">
                  <wp:posOffset>0</wp:posOffset>
                </wp:positionV>
                <wp:extent cx="254000" cy="25400"/>
                <wp:effectExtent l="0" t="0" r="0" b="0"/>
                <wp:wrapNone/>
                <wp:docPr id="23" name="Straight Arrow Connector 23"/>
                <wp:cNvGraphicFramePr/>
                <a:graphic xmlns:a="http://schemas.openxmlformats.org/drawingml/2006/main">
                  <a:graphicData uri="http://schemas.microsoft.com/office/word/2010/wordprocessingShape">
                    <wps:wsp>
                      <wps:cNvCnPr/>
                      <wps:spPr>
                        <a:xfrm>
                          <a:off x="5215507" y="3780000"/>
                          <a:ext cx="260984"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3D9DB4DA" id="Straight Arrow Connector 23" o:spid="_x0000_s1026" type="#_x0000_t32" style="position:absolute;margin-left:246pt;margin-top:0;width:20pt;height:2pt;z-index:251792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793408" behindDoc="0" locked="0" layoutInCell="1" hidden="0" allowOverlap="1">
                <wp:simplePos x="0" y="0"/>
                <wp:positionH relativeFrom="margin">
                  <wp:posOffset>3771900</wp:posOffset>
                </wp:positionH>
                <wp:positionV relativeFrom="paragraph">
                  <wp:posOffset>12700</wp:posOffset>
                </wp:positionV>
                <wp:extent cx="469900" cy="203200"/>
                <wp:effectExtent l="0" t="0" r="0" b="0"/>
                <wp:wrapNone/>
                <wp:docPr id="135" name="Freeform 135"/>
                <wp:cNvGraphicFramePr/>
                <a:graphic xmlns:a="http://schemas.openxmlformats.org/drawingml/2006/main">
                  <a:graphicData uri="http://schemas.microsoft.com/office/word/2010/wordprocessingShape">
                    <wps:wsp>
                      <wps:cNvSpPr/>
                      <wps:spPr>
                        <a:xfrm>
                          <a:off x="5110098" y="3680305"/>
                          <a:ext cx="471804" cy="199390"/>
                        </a:xfrm>
                        <a:custGeom>
                          <a:avLst/>
                          <a:gdLst/>
                          <a:ahLst/>
                          <a:cxnLst/>
                          <a:rect l="0" t="0" r="0" b="0"/>
                          <a:pathLst>
                            <a:path w="120000" h="120000" extrusionOk="0">
                              <a:moveTo>
                                <a:pt x="0" y="0"/>
                              </a:moveTo>
                              <a:lnTo>
                                <a:pt x="39239" y="0"/>
                              </a:lnTo>
                              <a:lnTo>
                                <a:pt x="119771" y="0"/>
                              </a:lnTo>
                              <a:lnTo>
                                <a:pt x="119771" y="119637"/>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6C25CA7" id="Freeform 135" o:spid="_x0000_s1026" style="position:absolute;margin-left:297pt;margin-top:1pt;width:37pt;height:16pt;z-index:25179340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" path="m,l39239,r80532,l119771,11963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94432" behindDoc="0" locked="0" layoutInCell="1" hidden="0" allowOverlap="1">
                <wp:simplePos x="0" y="0"/>
                <wp:positionH relativeFrom="margin">
                  <wp:posOffset>4318000</wp:posOffset>
                </wp:positionH>
                <wp:positionV relativeFrom="paragraph">
                  <wp:posOffset>12700</wp:posOffset>
                </wp:positionV>
                <wp:extent cx="203200" cy="203200"/>
                <wp:effectExtent l="0" t="0" r="0" b="0"/>
                <wp:wrapNone/>
                <wp:docPr id="63" name="Freeform 63"/>
                <wp:cNvGraphicFramePr/>
                <a:graphic xmlns:a="http://schemas.openxmlformats.org/drawingml/2006/main">
                  <a:graphicData uri="http://schemas.microsoft.com/office/word/2010/wordprocessingShape">
                    <wps:wsp>
                      <wps:cNvSpPr/>
                      <wps:spPr>
                        <a:xfrm>
                          <a:off x="5248844" y="3677448"/>
                          <a:ext cx="194309" cy="205104"/>
                        </a:xfrm>
                        <a:custGeom>
                          <a:avLst/>
                          <a:gdLst/>
                          <a:ahLst/>
                          <a:cxnLst/>
                          <a:rect l="0" t="0" r="0" b="0"/>
                          <a:pathLst>
                            <a:path w="120000" h="120000" extrusionOk="0">
                              <a:moveTo>
                                <a:pt x="119609" y="0"/>
                              </a:moveTo>
                              <a:lnTo>
                                <a:pt x="0" y="0"/>
                              </a:lnTo>
                              <a:lnTo>
                                <a:pt x="0" y="11111"/>
                              </a:lnTo>
                              <a:lnTo>
                                <a:pt x="0" y="119629"/>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AC9328C" id="Freeform 63" o:spid="_x0000_s1026" style="position:absolute;margin-left:340pt;margin-top:1pt;width:16pt;height:16pt;z-index:25179443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" path="m119609,l,,,11111,,119629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95456" behindDoc="0" locked="0" layoutInCell="1" hidden="0" allowOverlap="1">
                <wp:simplePos x="0" y="0"/>
                <wp:positionH relativeFrom="margin">
                  <wp:posOffset>228600</wp:posOffset>
                </wp:positionH>
                <wp:positionV relativeFrom="paragraph">
                  <wp:posOffset>38100</wp:posOffset>
                </wp:positionV>
                <wp:extent cx="1752600" cy="838200"/>
                <wp:effectExtent l="0" t="0" r="0" b="0"/>
                <wp:wrapNone/>
                <wp:docPr id="66" name="Freeform 66"/>
                <wp:cNvGraphicFramePr/>
                <a:graphic xmlns:a="http://schemas.openxmlformats.org/drawingml/2006/main">
                  <a:graphicData uri="http://schemas.microsoft.com/office/word/2010/wordprocessingShape">
                    <wps:wsp>
                      <wps:cNvSpPr/>
                      <wps:spPr>
                        <a:xfrm>
                          <a:off x="4472239" y="3363123"/>
                          <a:ext cx="1747519" cy="833755"/>
                        </a:xfrm>
                        <a:custGeom>
                          <a:avLst/>
                          <a:gdLst/>
                          <a:ahLst/>
                          <a:cxnLst/>
                          <a:rect l="0" t="0" r="0" b="0"/>
                          <a:pathLst>
                            <a:path w="120000" h="120000" extrusionOk="0">
                              <a:moveTo>
                                <a:pt x="0" y="0"/>
                              </a:moveTo>
                              <a:lnTo>
                                <a:pt x="0" y="119908"/>
                              </a:lnTo>
                              <a:lnTo>
                                <a:pt x="119956" y="119908"/>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53AF6918" id="Freeform 66" o:spid="_x0000_s1026" style="position:absolute;margin-left:18pt;margin-top:3pt;width:138pt;height:66pt;z-index:25179545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" path="m,l,119908r119956,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96480" behindDoc="0" locked="0" layoutInCell="1" hidden="0" allowOverlap="1">
                <wp:simplePos x="0" y="0"/>
                <wp:positionH relativeFrom="margin">
                  <wp:posOffset>241300</wp:posOffset>
                </wp:positionH>
                <wp:positionV relativeFrom="paragraph">
                  <wp:posOffset>25400</wp:posOffset>
                </wp:positionV>
                <wp:extent cx="1612900" cy="25400"/>
                <wp:effectExtent l="0" t="0" r="0" b="0"/>
                <wp:wrapNone/>
                <wp:docPr id="85" name="Freeform 85"/>
                <wp:cNvGraphicFramePr/>
                <a:graphic xmlns:a="http://schemas.openxmlformats.org/drawingml/2006/main">
                  <a:graphicData uri="http://schemas.microsoft.com/office/word/2010/wordprocessingShape">
                    <wps:wsp>
                      <wps:cNvSpPr/>
                      <wps:spPr>
                        <a:xfrm>
                          <a:off x="4534153" y="3780000"/>
                          <a:ext cx="1623695" cy="0"/>
                        </a:xfrm>
                        <a:custGeom>
                          <a:avLst/>
                          <a:gdLst/>
                          <a:ahLst/>
                          <a:cxnLst/>
                          <a:rect l="0" t="0" r="0" b="0"/>
                          <a:pathLst>
                            <a:path w="120000" h="120000" extrusionOk="0">
                              <a:moveTo>
                                <a:pt x="0" y="0"/>
                              </a:moveTo>
                              <a:lnTo>
                                <a:pt x="4597" y="0"/>
                              </a:lnTo>
                              <a:lnTo>
                                <a:pt x="119953"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276D8411" id="Freeform 85" o:spid="_x0000_s1026" style="position:absolute;margin-left:19pt;margin-top:2pt;width:127pt;height:2pt;z-index:25179648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" path="m,l4597,,119953,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797504" behindDoc="0" locked="0" layoutInCell="1" hidden="0" allowOverlap="1">
                <wp:simplePos x="0" y="0"/>
                <wp:positionH relativeFrom="margin">
                  <wp:posOffset>1714500</wp:posOffset>
                </wp:positionH>
                <wp:positionV relativeFrom="paragraph">
                  <wp:posOffset>101600</wp:posOffset>
                </wp:positionV>
                <wp:extent cx="1676400" cy="381000"/>
                <wp:effectExtent l="0" t="0" r="0" b="0"/>
                <wp:wrapNone/>
                <wp:docPr id="133" name="Freeform 133"/>
                <wp:cNvGraphicFramePr/>
                <a:graphic xmlns:a="http://schemas.openxmlformats.org/drawingml/2006/main">
                  <a:graphicData uri="http://schemas.microsoft.com/office/word/2010/wordprocessingShape">
                    <wps:wsp>
                      <wps:cNvSpPr/>
                      <wps:spPr>
                        <a:xfrm>
                          <a:off x="4510657" y="3594262"/>
                          <a:ext cx="1670685" cy="371474"/>
                        </a:xfrm>
                        <a:custGeom>
                          <a:avLst/>
                          <a:gdLst/>
                          <a:ahLst/>
                          <a:cxnLst/>
                          <a:rect l="0" t="0" r="0" b="0"/>
                          <a:pathLst>
                            <a:path w="120000" h="120000" extrusionOk="0">
                              <a:moveTo>
                                <a:pt x="0" y="119795"/>
                              </a:moveTo>
                              <a:lnTo>
                                <a:pt x="3373" y="119795"/>
                              </a:lnTo>
                              <a:lnTo>
                                <a:pt x="109696" y="119795"/>
                              </a:lnTo>
                              <a:lnTo>
                                <a:pt x="109696" y="0"/>
                              </a:lnTo>
                              <a:lnTo>
                                <a:pt x="119954"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662757D1" id="Freeform 133" o:spid="_x0000_s1026" style="position:absolute;margin-left:135pt;margin-top:8pt;width:132pt;height:30pt;z-index:25179750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" path="m,119795r3373,l109696,119795,109696,r10258,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798528" behindDoc="0" locked="0" layoutInCell="1" hidden="0" allowOverlap="1">
                <wp:simplePos x="0" y="0"/>
                <wp:positionH relativeFrom="margin">
                  <wp:posOffset>4089400</wp:posOffset>
                </wp:positionH>
                <wp:positionV relativeFrom="paragraph">
                  <wp:posOffset>38100</wp:posOffset>
                </wp:positionV>
                <wp:extent cx="393700" cy="533400"/>
                <wp:effectExtent l="0" t="0" r="0" b="0"/>
                <wp:wrapNone/>
                <wp:docPr id="152" name="Oval 152"/>
                <wp:cNvGraphicFramePr/>
                <a:graphic xmlns:a="http://schemas.openxmlformats.org/drawingml/2006/main">
                  <a:graphicData uri="http://schemas.microsoft.com/office/word/2010/wordprocessingShape">
                    <wps:wsp>
                      <wps:cNvSpPr/>
                      <wps:spPr>
                        <a:xfrm>
                          <a:off x="5153594" y="3512994"/>
                          <a:ext cx="384810" cy="534009"/>
                        </a:xfrm>
                        <a:prstGeom prst="ellipse">
                          <a:avLst/>
                        </a:prstGeom>
                        <a:solidFill>
                          <a:srgbClr val="99CCCC"/>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wps:txbx>
                      <wps:bodyPr lIns="0" tIns="0" rIns="0" bIns="0" anchor="ctr" anchorCtr="0"/>
                    </wps:wsp>
                  </a:graphicData>
                </a:graphic>
              </wp:anchor>
            </w:drawing>
          </mc:Choice>
          <mc:Fallback>
            <w:pict>
              <v:oval id="Oval 152" o:spid="_x0000_s1100" style="position:absolute;margin-left:322pt;margin-top:3pt;width:31pt;height:42pt;z-index:251798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" fillcolor="#9cc" strokecolor="#3465a4">
                <v:textbox inset="0,0,0,0">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v:textbox>
                <w10:wrap anchorx="margin"/>
              </v:oval>
            </w:pict>
          </mc:Fallback>
        </mc:AlternateContent>
      </w:r>
      <w:r>
        <w:rPr>
          <w:noProof/>
        </w:rPr>
        <mc:AlternateContent>
          <mc:Choice Requires="wps">
            <w:drawing>
              <wp:anchor distT="0" distB="0" distL="114300" distR="114300" simplePos="0" relativeHeight="251799552" behindDoc="0" locked="0" layoutInCell="1" hidden="0" allowOverlap="1">
                <wp:simplePos x="0" y="0"/>
                <wp:positionH relativeFrom="margin">
                  <wp:posOffset>3683000</wp:posOffset>
                </wp:positionH>
                <wp:positionV relativeFrom="paragraph">
                  <wp:posOffset>12700</wp:posOffset>
                </wp:positionV>
                <wp:extent cx="1066800" cy="622300"/>
                <wp:effectExtent l="0" t="0" r="0" b="0"/>
                <wp:wrapNone/>
                <wp:docPr id="92" name="Freeform 92"/>
                <wp:cNvGraphicFramePr/>
                <a:graphic xmlns:a="http://schemas.openxmlformats.org/drawingml/2006/main">
                  <a:graphicData uri="http://schemas.microsoft.com/office/word/2010/wordprocessingShape">
                    <wps:wsp>
                      <wps:cNvSpPr/>
                      <wps:spPr>
                        <a:xfrm>
                          <a:off x="4811648" y="3469103"/>
                          <a:ext cx="1068704" cy="621792"/>
                        </a:xfrm>
                        <a:custGeom>
                          <a:avLst/>
                          <a:gdLst/>
                          <a:ahLst/>
                          <a:cxnLst/>
                          <a:rect l="0" t="0" r="0" b="0"/>
                          <a:pathLst>
                            <a:path w="120000" h="120000" extrusionOk="0">
                              <a:moveTo>
                                <a:pt x="0" y="119879"/>
                              </a:moveTo>
                              <a:lnTo>
                                <a:pt x="119914" y="119879"/>
                              </a:lnTo>
                              <a:lnTo>
                                <a:pt x="119914"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62109255" id="Freeform 92" o:spid="_x0000_s1026" style="position:absolute;margin-left:290pt;margin-top:1pt;width:84pt;height:49pt;z-index:25179955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" path="m,119879r119914,l119914,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800576" behindDoc="0" locked="0" layoutInCell="1" hidden="0" allowOverlap="1">
                <wp:simplePos x="0" y="0"/>
                <wp:positionH relativeFrom="margin">
                  <wp:posOffset>495300</wp:posOffset>
                </wp:positionH>
                <wp:positionV relativeFrom="paragraph">
                  <wp:posOffset>152400</wp:posOffset>
                </wp:positionV>
                <wp:extent cx="495300" cy="431800"/>
                <wp:effectExtent l="0" t="0" r="0" b="0"/>
                <wp:wrapNone/>
                <wp:docPr id="43" name="Rectangle 43"/>
                <wp:cNvGraphicFramePr/>
                <a:graphic xmlns:a="http://schemas.openxmlformats.org/drawingml/2006/main">
                  <a:graphicData uri="http://schemas.microsoft.com/office/word/2010/wordprocessingShape">
                    <wps:wsp>
                      <wps:cNvSpPr/>
                      <wps:spPr>
                        <a:xfrm>
                          <a:off x="5099937" y="3566005"/>
                          <a:ext cx="492125" cy="42798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wps:txbx>
                      <wps:bodyPr lIns="0" tIns="0" rIns="0" bIns="0" anchor="ctr" anchorCtr="0"/>
                    </wps:wsp>
                  </a:graphicData>
                </a:graphic>
              </wp:anchor>
            </w:drawing>
          </mc:Choice>
          <mc:Fallback>
            <w:pict>
              <v:rect id="Rectangle 43" o:spid="_x0000_s1101" style="position:absolute;margin-left:39pt;margin-top:12pt;width:39pt;height:34pt;z-index:251800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" fillcolor="#729fcf" strokecolor="#3465a4">
                <v:stroke joinstyle="round"/>
                <v:textbox inset="0,0,0,0">
                  <w:txbxContent>
                    <w:p w:rsidR="005D5A40" w:rsidRDefault="005D5A40">
                      <w:pPr>
                        <w:spacing w:line="275" w:lineRule="auto"/>
                        <w:jc w:val="center"/>
                        <w:textDirection w:val="btLr"/>
                      </w:pPr>
                      <w:r>
                        <w:rPr>
                          <w:sz w:val="16"/>
                        </w:rPr>
                        <w:t xml:space="preserve">Manage &amp; </w:t>
                      </w:r>
                    </w:p>
                    <w:p w:rsidR="005D5A40" w:rsidRDefault="005D5A40">
                      <w:pPr>
                        <w:spacing w:line="275" w:lineRule="auto"/>
                        <w:jc w:val="center"/>
                        <w:textDirection w:val="btLr"/>
                      </w:pPr>
                      <w:r>
                        <w:rPr>
                          <w:sz w:val="16"/>
                        </w:rPr>
                        <w:t>Protect Call</w:t>
                      </w:r>
                    </w:p>
                  </w:txbxContent>
                </v:textbox>
                <w10:wrap anchorx="margin"/>
              </v:rect>
            </w:pict>
          </mc:Fallback>
        </mc:AlternateContent>
      </w:r>
      <w:r>
        <w:rPr>
          <w:noProof/>
        </w:rPr>
        <mc:AlternateContent>
          <mc:Choice Requires="wps">
            <w:drawing>
              <wp:anchor distT="0" distB="0" distL="114300" distR="114300" simplePos="0" relativeHeight="251801600" behindDoc="0" locked="0" layoutInCell="1" hidden="0" allowOverlap="1">
                <wp:simplePos x="0" y="0"/>
                <wp:positionH relativeFrom="margin">
                  <wp:posOffset>1320800</wp:posOffset>
                </wp:positionH>
                <wp:positionV relativeFrom="paragraph">
                  <wp:posOffset>0</wp:posOffset>
                </wp:positionV>
                <wp:extent cx="381000" cy="558800"/>
                <wp:effectExtent l="0" t="0" r="0" b="0"/>
                <wp:wrapNone/>
                <wp:docPr id="102" name="Folded Corner 102"/>
                <wp:cNvGraphicFramePr/>
                <a:graphic xmlns:a="http://schemas.openxmlformats.org/drawingml/2006/main">
                  <a:graphicData uri="http://schemas.microsoft.com/office/word/2010/wordprocessingShape">
                    <wps:wsp>
                      <wps:cNvSpPr/>
                      <wps:spPr>
                        <a:xfrm>
                          <a:off x="5154864" y="3499330"/>
                          <a:ext cx="382269" cy="561339"/>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102" o:spid="_x0000_s1102" type="#_x0000_t65" style="position:absolute;margin-left:104pt;margin-top:0;width:30pt;height:44pt;z-index:251801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02624" behindDoc="0" locked="0" layoutInCell="1" hidden="0" allowOverlap="1">
                <wp:simplePos x="0" y="0"/>
                <wp:positionH relativeFrom="margin">
                  <wp:posOffset>2781300</wp:posOffset>
                </wp:positionH>
                <wp:positionV relativeFrom="paragraph">
                  <wp:posOffset>152400</wp:posOffset>
                </wp:positionV>
                <wp:extent cx="393700" cy="571500"/>
                <wp:effectExtent l="0" t="0" r="0" b="0"/>
                <wp:wrapNone/>
                <wp:docPr id="138" name="Folded Corner 138"/>
                <wp:cNvGraphicFramePr/>
                <a:graphic xmlns:a="http://schemas.openxmlformats.org/drawingml/2006/main">
                  <a:graphicData uri="http://schemas.microsoft.com/office/word/2010/wordprocessingShape">
                    <wps:wsp>
                      <wps:cNvSpPr/>
                      <wps:spPr>
                        <a:xfrm>
                          <a:off x="5150737" y="3496789"/>
                          <a:ext cx="39052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shape id="Folded Corner 138" o:spid="_x0000_s1103" type="#_x0000_t65" style="position:absolute;margin-left:219pt;margin-top:12pt;width:31pt;height:45pt;z-index:251802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" fillcolor="#729fcf" strokecolor="#3465a4">
                <v:textbox inset="2.53958mm,2.53958mm,2.53958mm,2.53958mm">
                  <w:txbxContent>
                    <w:p w:rsidR="005D5A40" w:rsidRDefault="005D5A40">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hidden="0" allowOverlap="1">
                <wp:simplePos x="0" y="0"/>
                <wp:positionH relativeFrom="margin">
                  <wp:posOffset>-279399</wp:posOffset>
                </wp:positionH>
                <wp:positionV relativeFrom="paragraph">
                  <wp:posOffset>50800</wp:posOffset>
                </wp:positionV>
                <wp:extent cx="355600" cy="571500"/>
                <wp:effectExtent l="0" t="0" r="0" b="0"/>
                <wp:wrapNone/>
                <wp:docPr id="10" name="Folded Corner 10"/>
                <wp:cNvGraphicFramePr/>
                <a:graphic xmlns:a="http://schemas.openxmlformats.org/drawingml/2006/main">
                  <a:graphicData uri="http://schemas.microsoft.com/office/word/2010/wordprocessingShape">
                    <wps:wsp>
                      <wps:cNvSpPr/>
                      <wps:spPr>
                        <a:xfrm>
                          <a:off x="5171692" y="3496789"/>
                          <a:ext cx="34861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Original</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10" o:spid="_x0000_s1104" type="#_x0000_t65" style="position:absolute;margin-left:-22pt;margin-top:4pt;width:28pt;height:45pt;z-index:251803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" fillcolor="#729fcf" strokecolor="#3465a4">
                <v:textbox inset="0,0,0,0">
                  <w:txbxContent>
                    <w:p w:rsidR="005D5A40" w:rsidRDefault="005D5A40">
                      <w:pPr>
                        <w:spacing w:line="275" w:lineRule="auto"/>
                        <w:jc w:val="center"/>
                        <w:textDirection w:val="btLr"/>
                      </w:pPr>
                      <w:r>
                        <w:rPr>
                          <w:sz w:val="16"/>
                        </w:rPr>
                        <w:t>Original</w:t>
                      </w:r>
                    </w:p>
                    <w:p w:rsidR="005D5A40" w:rsidRDefault="005D5A40">
                      <w:pPr>
                        <w:spacing w:line="275" w:lineRule="auto"/>
                        <w:jc w:val="center"/>
                        <w:textDirection w:val="btLr"/>
                      </w:pPr>
                      <w:r>
                        <w:rPr>
                          <w:sz w:val="16"/>
                        </w:rPr>
                        <w:t>File</w:t>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hidden="0" allowOverlap="1">
                <wp:simplePos x="0" y="0"/>
                <wp:positionH relativeFrom="margin">
                  <wp:posOffset>965200</wp:posOffset>
                </wp:positionH>
                <wp:positionV relativeFrom="paragraph">
                  <wp:posOffset>76200</wp:posOffset>
                </wp:positionV>
                <wp:extent cx="355600" cy="76200"/>
                <wp:effectExtent l="0" t="0" r="0" b="0"/>
                <wp:wrapNone/>
                <wp:docPr id="52" name="Freeform 52"/>
                <wp:cNvGraphicFramePr/>
                <a:graphic xmlns:a="http://schemas.openxmlformats.org/drawingml/2006/main">
                  <a:graphicData uri="http://schemas.microsoft.com/office/word/2010/wordprocessingShape">
                    <wps:wsp>
                      <wps:cNvSpPr/>
                      <wps:spPr>
                        <a:xfrm>
                          <a:off x="5168467" y="3741900"/>
                          <a:ext cx="355066" cy="76199"/>
                        </a:xfrm>
                        <a:custGeom>
                          <a:avLst/>
                          <a:gdLst/>
                          <a:ahLst/>
                          <a:cxnLst/>
                          <a:rect l="0" t="0" r="0" b="0"/>
                          <a:pathLst>
                            <a:path w="120000" h="120000" extrusionOk="0">
                              <a:moveTo>
                                <a:pt x="0" y="0"/>
                              </a:moveTo>
                              <a:lnTo>
                                <a:pt x="107284" y="0"/>
                              </a:lnTo>
                              <a:lnTo>
                                <a:pt x="119602"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73933CEB" id="Freeform 52" o:spid="_x0000_s1026" style="position:absolute;margin-left:76pt;margin-top:6pt;width:28pt;height:6pt;z-index:25180467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" path="m,l107284,r12318,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05696" behindDoc="0" locked="0" layoutInCell="1" hidden="0" allowOverlap="1">
                <wp:simplePos x="0" y="0"/>
                <wp:positionH relativeFrom="margin">
                  <wp:posOffset>1981200</wp:posOffset>
                </wp:positionH>
                <wp:positionV relativeFrom="paragraph">
                  <wp:posOffset>152400</wp:posOffset>
                </wp:positionV>
                <wp:extent cx="368300" cy="317500"/>
                <wp:effectExtent l="0" t="0" r="0" b="0"/>
                <wp:wrapNone/>
                <wp:docPr id="84" name="Rectangle 84"/>
                <wp:cNvGraphicFramePr/>
                <a:graphic xmlns:a="http://schemas.openxmlformats.org/drawingml/2006/main">
                  <a:graphicData uri="http://schemas.microsoft.com/office/word/2010/wordprocessingShape">
                    <wps:wsp>
                      <wps:cNvSpPr/>
                      <wps:spPr>
                        <a:xfrm>
                          <a:off x="5160580" y="3622519"/>
                          <a:ext cx="370840" cy="314960"/>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rect id="Rectangle 84" o:spid="_x0000_s1105" style="position:absolute;margin-left:156pt;margin-top:12pt;width:29pt;height:25pt;z-index:251805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" fillcolor="#729fcf" strokecolor="#3465a4">
                <v:stroke joinstyle="round"/>
                <v:textbox inset="0,0,0,0">
                  <w:txbxContent>
                    <w:p w:rsidR="005D5A40" w:rsidRDefault="005D5A40">
                      <w:pPr>
                        <w:spacing w:line="275" w:lineRule="auto"/>
                        <w:jc w:val="center"/>
                        <w:textDirection w:val="btLr"/>
                      </w:pPr>
                      <w:r>
                        <w:rPr>
                          <w:sz w:val="16"/>
                        </w:rPr>
                        <w:t xml:space="preserve">Extract </w:t>
                      </w:r>
                    </w:p>
                    <w:p w:rsidR="005D5A40" w:rsidRDefault="005D5A40">
                      <w:pPr>
                        <w:spacing w:line="275" w:lineRule="auto"/>
                        <w:jc w:val="center"/>
                        <w:textDirection w:val="btLr"/>
                      </w:pPr>
                      <w:r>
                        <w:rPr>
                          <w:sz w:val="16"/>
                        </w:rPr>
                        <w:t>Image(s)</w:t>
                      </w:r>
                    </w:p>
                  </w:txbxContent>
                </v:textbox>
                <w10:wrap anchorx="margin"/>
              </v:rect>
            </w:pict>
          </mc:Fallback>
        </mc:AlternateContent>
      </w:r>
      <w:r>
        <w:rPr>
          <w:noProof/>
        </w:rPr>
        <mc:AlternateContent>
          <mc:Choice Requires="wps">
            <w:drawing>
              <wp:anchor distT="0" distB="0" distL="114300" distR="114300" simplePos="0" relativeHeight="251806720" behindDoc="0" locked="0" layoutInCell="1" hidden="0" allowOverlap="1">
                <wp:simplePos x="0" y="0"/>
                <wp:positionH relativeFrom="margin">
                  <wp:posOffset>3416300</wp:posOffset>
                </wp:positionH>
                <wp:positionV relativeFrom="paragraph">
                  <wp:posOffset>152400</wp:posOffset>
                </wp:positionV>
                <wp:extent cx="279400" cy="304800"/>
                <wp:effectExtent l="0" t="0" r="0" b="0"/>
                <wp:wrapNone/>
                <wp:docPr id="109" name="Rectangle 109"/>
                <wp:cNvGraphicFramePr/>
                <a:graphic xmlns:a="http://schemas.openxmlformats.org/drawingml/2006/main">
                  <a:graphicData uri="http://schemas.microsoft.com/office/word/2010/wordprocessingShape">
                    <wps:wsp>
                      <wps:cNvSpPr/>
                      <wps:spPr>
                        <a:xfrm>
                          <a:off x="5208523" y="3632044"/>
                          <a:ext cx="274954" cy="295909"/>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wps:txbx>
                      <wps:bodyPr lIns="0" tIns="0" rIns="0" bIns="0" anchor="ctr" anchorCtr="0"/>
                    </wps:wsp>
                  </a:graphicData>
                </a:graphic>
              </wp:anchor>
            </w:drawing>
          </mc:Choice>
          <mc:Fallback>
            <w:pict>
              <v:rect id="Rectangle 109" o:spid="_x0000_s1106" style="position:absolute;margin-left:269pt;margin-top:12pt;width:22pt;height:24pt;z-index:251806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" fillcolor="#729fcf" strokecolor="#3465a4">
                <v:stroke joinstyle="round"/>
                <v:textbox inset="0,0,0,0">
                  <w:txbxContent>
                    <w:p w:rsidR="005D5A40" w:rsidRDefault="005D5A40">
                      <w:pPr>
                        <w:spacing w:line="275" w:lineRule="auto"/>
                        <w:jc w:val="center"/>
                        <w:textDirection w:val="btLr"/>
                      </w:pPr>
                      <w:r>
                        <w:rPr>
                          <w:sz w:val="16"/>
                        </w:rPr>
                        <w:t xml:space="preserve">Hash </w:t>
                      </w:r>
                    </w:p>
                    <w:p w:rsidR="005D5A40" w:rsidRDefault="005D5A40">
                      <w:pPr>
                        <w:spacing w:line="275" w:lineRule="auto"/>
                        <w:jc w:val="center"/>
                        <w:textDirection w:val="btLr"/>
                      </w:pPr>
                      <w:r>
                        <w:rPr>
                          <w:sz w:val="16"/>
                        </w:rPr>
                        <w:t>File(s)</w:t>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hidden="0" allowOverlap="1">
                <wp:simplePos x="0" y="0"/>
                <wp:positionH relativeFrom="margin">
                  <wp:posOffset>2730500</wp:posOffset>
                </wp:positionH>
                <wp:positionV relativeFrom="paragraph">
                  <wp:posOffset>25400</wp:posOffset>
                </wp:positionV>
                <wp:extent cx="368300" cy="571500"/>
                <wp:effectExtent l="0" t="0" r="0" b="0"/>
                <wp:wrapNone/>
                <wp:docPr id="77" name="Folded Corner 77"/>
                <wp:cNvGraphicFramePr/>
                <a:graphic xmlns:a="http://schemas.openxmlformats.org/drawingml/2006/main">
                  <a:graphicData uri="http://schemas.microsoft.com/office/word/2010/wordprocessingShape">
                    <wps:wsp>
                      <wps:cNvSpPr/>
                      <wps:spPr>
                        <a:xfrm>
                          <a:off x="5160580" y="3496789"/>
                          <a:ext cx="370840"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Image(s)</w:t>
                            </w:r>
                          </w:p>
                        </w:txbxContent>
                      </wps:txbx>
                      <wps:bodyPr lIns="0" tIns="0" rIns="0" bIns="0" anchor="ctr" anchorCtr="0"/>
                    </wps:wsp>
                  </a:graphicData>
                </a:graphic>
              </wp:anchor>
            </w:drawing>
          </mc:Choice>
          <mc:Fallback>
            <w:pict>
              <v:shape id="Folded Corner 77" o:spid="_x0000_s1107" type="#_x0000_t65" style="position:absolute;margin-left:215pt;margin-top:2pt;width:29pt;height:45pt;z-index:251807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" fillcolor="#729fcf" strokecolor="#3465a4">
                <v:textbox inset="0,0,0,0">
                  <w:txbxContent>
                    <w:p w:rsidR="005D5A40" w:rsidRDefault="005D5A40">
                      <w:pPr>
                        <w:spacing w:line="275" w:lineRule="auto"/>
                        <w:jc w:val="center"/>
                        <w:textDirection w:val="btLr"/>
                      </w:pPr>
                      <w:r>
                        <w:rPr>
                          <w:sz w:val="16"/>
                        </w:rPr>
                        <w:t>Image(s)</w:t>
                      </w:r>
                    </w:p>
                  </w:txbxContent>
                </v:textbox>
                <w10:wrap anchorx="margin"/>
              </v:shape>
            </w:pict>
          </mc:Fallback>
        </mc:AlternateContent>
      </w:r>
      <w:r>
        <w:rPr>
          <w:noProof/>
        </w:rPr>
        <mc:AlternateContent>
          <mc:Choice Requires="wps">
            <w:drawing>
              <wp:anchor distT="0" distB="0" distL="114300" distR="114300" simplePos="0" relativeHeight="251808768" behindDoc="0" locked="0" layoutInCell="1" hidden="0" allowOverlap="1">
                <wp:simplePos x="0" y="0"/>
                <wp:positionH relativeFrom="margin">
                  <wp:posOffset>50800</wp:posOffset>
                </wp:positionH>
                <wp:positionV relativeFrom="paragraph">
                  <wp:posOffset>0</wp:posOffset>
                </wp:positionV>
                <wp:extent cx="457200" cy="152400"/>
                <wp:effectExtent l="0" t="0" r="0" b="0"/>
                <wp:wrapNone/>
                <wp:docPr id="7" name="Freeform 7"/>
                <wp:cNvGraphicFramePr/>
                <a:graphic xmlns:a="http://schemas.openxmlformats.org/drawingml/2006/main">
                  <a:graphicData uri="http://schemas.microsoft.com/office/word/2010/wordprocessingShape">
                    <wps:wsp>
                      <wps:cNvSpPr/>
                      <wps:spPr>
                        <a:xfrm>
                          <a:off x="5121844" y="3706023"/>
                          <a:ext cx="448310" cy="147954"/>
                        </a:xfrm>
                        <a:custGeom>
                          <a:avLst/>
                          <a:gdLst/>
                          <a:ahLst/>
                          <a:cxnLst/>
                          <a:rect l="0" t="0" r="0" b="0"/>
                          <a:pathLst>
                            <a:path w="120000" h="120000" extrusionOk="0">
                              <a:moveTo>
                                <a:pt x="0" y="119487"/>
                              </a:moveTo>
                              <a:lnTo>
                                <a:pt x="65007" y="119487"/>
                              </a:lnTo>
                              <a:lnTo>
                                <a:pt x="82828" y="119487"/>
                              </a:lnTo>
                              <a:lnTo>
                                <a:pt x="82828" y="0"/>
                              </a:lnTo>
                              <a:lnTo>
                                <a:pt x="119830"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0049EADD" id="Freeform 7" o:spid="_x0000_s1026" style="position:absolute;margin-left:4pt;margin-top:0;width:36pt;height:12pt;z-index:25180876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" path="m,119487r65007,l82828,119487,82828,r37002,e" filled="f" strokecolor="#3465a4">
                <v:stroke endarrow="block" endarrowwidth="wide" endarrowlength="long"/>
                <v:path arrowok="t" o:extrusionok="f" textboxrect="0,0,120000,120000"/>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09792" behindDoc="0" locked="0" layoutInCell="1" hidden="0" allowOverlap="1">
                <wp:simplePos x="0" y="0"/>
                <wp:positionH relativeFrom="margin">
                  <wp:posOffset>2349500</wp:posOffset>
                </wp:positionH>
                <wp:positionV relativeFrom="paragraph">
                  <wp:posOffset>127000</wp:posOffset>
                </wp:positionV>
                <wp:extent cx="381000" cy="25400"/>
                <wp:effectExtent l="0" t="0" r="0" b="0"/>
                <wp:wrapNone/>
                <wp:docPr id="162" name="Straight Arrow Connector 162"/>
                <wp:cNvGraphicFramePr/>
                <a:graphic xmlns:a="http://schemas.openxmlformats.org/drawingml/2006/main">
                  <a:graphicData uri="http://schemas.microsoft.com/office/word/2010/wordprocessingShape">
                    <wps:wsp>
                      <wps:cNvCnPr/>
                      <wps:spPr>
                        <a:xfrm rot="10800000" flipH="1">
                          <a:off x="5153594" y="3775237"/>
                          <a:ext cx="384810" cy="9524"/>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0753F72F" id="Straight Arrow Connector 162" o:spid="_x0000_s1026" type="#_x0000_t32" style="position:absolute;margin-left:185pt;margin-top:10pt;width:30pt;height:2pt;rotation:180;flip:x;z-index:251809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" strokecolor="#3465a4">
                <v:stroke endarrow="block" endarrowwidth="wide" endarrowlength="long"/>
                <w10:wrap anchorx="margin"/>
              </v:shape>
            </w:pict>
          </mc:Fallback>
        </mc:AlternateContent>
      </w:r>
      <w:r>
        <w:rPr>
          <w:noProof/>
        </w:rPr>
        <mc:AlternateContent>
          <mc:Choice Requires="wps">
            <w:drawing>
              <wp:anchor distT="0" distB="0" distL="114300" distR="114300" simplePos="0" relativeHeight="251810816" behindDoc="0" locked="0" layoutInCell="1" hidden="0" allowOverlap="1">
                <wp:simplePos x="0" y="0"/>
                <wp:positionH relativeFrom="margin">
                  <wp:posOffset>3175000</wp:posOffset>
                </wp:positionH>
                <wp:positionV relativeFrom="paragraph">
                  <wp:posOffset>76200</wp:posOffset>
                </wp:positionV>
                <wp:extent cx="254000" cy="25400"/>
                <wp:effectExtent l="0" t="0" r="0" b="0"/>
                <wp:wrapNone/>
                <wp:docPr id="55" name="Straight Arrow Connector 55"/>
                <wp:cNvGraphicFramePr/>
                <a:graphic xmlns:a="http://schemas.openxmlformats.org/drawingml/2006/main">
                  <a:graphicData uri="http://schemas.microsoft.com/office/word/2010/wordprocessingShape">
                    <wps:wsp>
                      <wps:cNvCnPr/>
                      <wps:spPr>
                        <a:xfrm>
                          <a:off x="5218364" y="3780000"/>
                          <a:ext cx="255269"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657B5E24" id="Straight Arrow Connector 55" o:spid="_x0000_s1026" type="#_x0000_t32" style="position:absolute;margin-left:250pt;margin-top:6pt;width:20pt;height:2pt;z-index:251810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" strokecolor="#3465a4">
                <v:stroke endarrow="block" endarrowwidth="wide" endarrowlength="long"/>
                <w10:wrap anchorx="margin"/>
              </v:shape>
            </w:pict>
          </mc:Fallback>
        </mc:AlternateContent>
      </w: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b/>
          <w:i/>
          <w:sz w:val="24"/>
        </w:rPr>
      </w:pPr>
    </w:p>
    <w:p w:rsidR="00786679" w:rsidRDefault="007E3F8B" w:rsidP="00876288">
      <w:pPr>
        <w:pStyle w:val="Heading5"/>
      </w:pPr>
      <w:r>
        <w:t>Test Mode 4: Import – Positive Test 2</w: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11840" behindDoc="0" locked="0" layoutInCell="1" hidden="0" allowOverlap="1">
                <wp:simplePos x="0" y="0"/>
                <wp:positionH relativeFrom="margin">
                  <wp:posOffset>139700</wp:posOffset>
                </wp:positionH>
                <wp:positionV relativeFrom="paragraph">
                  <wp:posOffset>152400</wp:posOffset>
                </wp:positionV>
                <wp:extent cx="2692400" cy="1841500"/>
                <wp:effectExtent l="0" t="0" r="0" b="0"/>
                <wp:wrapNone/>
                <wp:docPr id="141" name="Rectangle 141"/>
                <wp:cNvGraphicFramePr/>
                <a:graphic xmlns:a="http://schemas.openxmlformats.org/drawingml/2006/main">
                  <a:graphicData uri="http://schemas.microsoft.com/office/word/2010/wordprocessingShape">
                    <wps:wsp>
                      <wps:cNvSpPr/>
                      <wps:spPr>
                        <a:xfrm>
                          <a:off x="4002975" y="2861473"/>
                          <a:ext cx="2686049" cy="1837054"/>
                        </a:xfrm>
                        <a:prstGeom prst="rect">
                          <a:avLst/>
                        </a:prstGeom>
                        <a:noFill/>
                        <a:ln w="9525" cap="flat" cmpd="sng">
                          <a:solidFill>
                            <a:srgbClr val="3465A4"/>
                          </a:solidFill>
                          <a:prstDash val="dot"/>
                          <a:round/>
                          <a:headEnd type="none" w="med" len="med"/>
                          <a:tailEnd type="none" w="med" len="med"/>
                        </a:ln>
                      </wps:spPr>
                      <wps:txbx>
                        <w:txbxContent>
                          <w:p w:rsidR="005D5A40" w:rsidRDefault="005D5A40">
                            <w:pPr>
                              <w:spacing w:after="0" w:line="240" w:lineRule="auto"/>
                              <w:textDirection w:val="btLr"/>
                            </w:pPr>
                          </w:p>
                        </w:txbxContent>
                      </wps:txbx>
                      <wps:bodyPr lIns="91425" tIns="91425" rIns="91425" bIns="91425" anchor="ctr" anchorCtr="0"/>
                    </wps:wsp>
                  </a:graphicData>
                </a:graphic>
              </wp:anchor>
            </w:drawing>
          </mc:Choice>
          <mc:Fallback>
            <w:pict>
              <v:rect id="Rectangle 141" o:spid="_x0000_s1108" style="position:absolute;margin-left:11pt;margin-top:12pt;width:212pt;height:145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" filled="f" strokecolor="#3465a4">
                <v:stroke dashstyle="dot" joinstyle="round"/>
                <v:textbox inset="2.53958mm,2.53958mm,2.53958mm,2.53958mm">
                  <w:txbxContent>
                    <w:p w:rsidR="005D5A40" w:rsidRDefault="005D5A40">
                      <w:pPr>
                        <w:spacing w:after="0" w:line="240" w:lineRule="auto"/>
                        <w:textDirection w:val="btLr"/>
                      </w:pP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12864" behindDoc="0" locked="0" layoutInCell="1" hidden="0" allowOverlap="1">
                <wp:simplePos x="0" y="0"/>
                <wp:positionH relativeFrom="margin">
                  <wp:posOffset>1295400</wp:posOffset>
                </wp:positionH>
                <wp:positionV relativeFrom="paragraph">
                  <wp:posOffset>114300</wp:posOffset>
                </wp:positionV>
                <wp:extent cx="381000" cy="571500"/>
                <wp:effectExtent l="0" t="0" r="0" b="0"/>
                <wp:wrapNone/>
                <wp:docPr id="12" name="Folded Corner 12"/>
                <wp:cNvGraphicFramePr/>
                <a:graphic xmlns:a="http://schemas.openxmlformats.org/drawingml/2006/main">
                  <a:graphicData uri="http://schemas.microsoft.com/office/word/2010/wordprocessingShape">
                    <wps:wsp>
                      <wps:cNvSpPr/>
                      <wps:spPr>
                        <a:xfrm>
                          <a:off x="5154864" y="3496789"/>
                          <a:ext cx="382269"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wps:txbx>
                      <wps:bodyPr lIns="0" tIns="0" rIns="0" bIns="0" anchor="ctr" anchorCtr="0"/>
                    </wps:wsp>
                  </a:graphicData>
                </a:graphic>
              </wp:anchor>
            </w:drawing>
          </mc:Choice>
          <mc:Fallback>
            <w:pict>
              <v:shape id="Folded Corner 12" o:spid="_x0000_s1109" type="#_x0000_t65" style="position:absolute;margin-left:102pt;margin-top:9pt;width:30pt;height:45pt;z-index:25181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" fillcolor="#729fcf" strokecolor="#3465a4">
                <v:textbox inset="0,0,0,0">
                  <w:txbxContent>
                    <w:p w:rsidR="005D5A40" w:rsidRDefault="005D5A40">
                      <w:pPr>
                        <w:spacing w:line="275" w:lineRule="auto"/>
                        <w:jc w:val="center"/>
                        <w:textDirection w:val="btLr"/>
                      </w:pPr>
                      <w:r>
                        <w:rPr>
                          <w:sz w:val="16"/>
                        </w:rPr>
                        <w:t xml:space="preserve">Sanitised </w:t>
                      </w:r>
                    </w:p>
                    <w:p w:rsidR="005D5A40" w:rsidRDefault="005D5A40">
                      <w:pPr>
                        <w:spacing w:line="275" w:lineRule="auto"/>
                        <w:jc w:val="center"/>
                        <w:textDirection w:val="btLr"/>
                      </w:pPr>
                      <w:r>
                        <w:rPr>
                          <w:sz w:val="16"/>
                        </w:rPr>
                        <w:t>File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13888" behindDoc="0" locked="0" layoutInCell="1" hidden="0" allowOverlap="1">
                <wp:simplePos x="0" y="0"/>
                <wp:positionH relativeFrom="margin">
                  <wp:posOffset>330200</wp:posOffset>
                </wp:positionH>
                <wp:positionV relativeFrom="paragraph">
                  <wp:posOffset>0</wp:posOffset>
                </wp:positionV>
                <wp:extent cx="673100" cy="431800"/>
                <wp:effectExtent l="0" t="0" r="0" b="0"/>
                <wp:wrapNone/>
                <wp:docPr id="126" name="Rectangle 126"/>
                <wp:cNvGraphicFramePr/>
                <a:graphic xmlns:a="http://schemas.openxmlformats.org/drawingml/2006/main">
                  <a:graphicData uri="http://schemas.microsoft.com/office/word/2010/wordprocessingShape">
                    <wps:wsp>
                      <wps:cNvSpPr/>
                      <wps:spPr>
                        <a:xfrm>
                          <a:off x="5013578" y="3568228"/>
                          <a:ext cx="664845" cy="42354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Import API Call</w:t>
                            </w:r>
                          </w:p>
                        </w:txbxContent>
                      </wps:txbx>
                      <wps:bodyPr lIns="0" tIns="0" rIns="0" bIns="0" anchor="ctr" anchorCtr="0"/>
                    </wps:wsp>
                  </a:graphicData>
                </a:graphic>
              </wp:anchor>
            </w:drawing>
          </mc:Choice>
          <mc:Fallback>
            <w:pict>
              <v:rect id="Rectangle 126" o:spid="_x0000_s1110" style="position:absolute;margin-left:26pt;margin-top:0;width:53pt;height:34pt;z-index:251813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" fillcolor="#729fcf" strokecolor="#3465a4">
                <v:stroke joinstyle="round"/>
                <v:textbox inset="0,0,0,0">
                  <w:txbxContent>
                    <w:p w:rsidR="005D5A40" w:rsidRDefault="005D5A40">
                      <w:pPr>
                        <w:spacing w:line="275" w:lineRule="auto"/>
                        <w:jc w:val="center"/>
                        <w:textDirection w:val="btLr"/>
                      </w:pPr>
                      <w:r>
                        <w:rPr>
                          <w:sz w:val="16"/>
                        </w:rPr>
                        <w:t>Import API Call</w:t>
                      </w:r>
                    </w:p>
                  </w:txbxContent>
                </v:textbox>
                <w10:wrap anchorx="margin"/>
              </v:rect>
            </w:pict>
          </mc:Fallback>
        </mc:AlternateContent>
      </w:r>
      <w:r>
        <w:rPr>
          <w:noProof/>
        </w:rPr>
        <mc:AlternateContent>
          <mc:Choice Requires="wps">
            <w:drawing>
              <wp:anchor distT="0" distB="0" distL="114300" distR="114300" simplePos="0" relativeHeight="251814912" behindDoc="0" locked="0" layoutInCell="1" hidden="0" allowOverlap="1">
                <wp:simplePos x="0" y="0"/>
                <wp:positionH relativeFrom="margin">
                  <wp:posOffset>1981200</wp:posOffset>
                </wp:positionH>
                <wp:positionV relativeFrom="paragraph">
                  <wp:posOffset>0</wp:posOffset>
                </wp:positionV>
                <wp:extent cx="431800" cy="431800"/>
                <wp:effectExtent l="0" t="0" r="0" b="0"/>
                <wp:wrapNone/>
                <wp:docPr id="79" name="Rectangle 79"/>
                <wp:cNvGraphicFramePr/>
                <a:graphic xmlns:a="http://schemas.openxmlformats.org/drawingml/2006/main">
                  <a:graphicData uri="http://schemas.microsoft.com/office/word/2010/wordprocessingShape">
                    <wps:wsp>
                      <wps:cNvSpPr/>
                      <wps:spPr>
                        <a:xfrm>
                          <a:off x="5133592" y="3568228"/>
                          <a:ext cx="424815" cy="423544"/>
                        </a:xfrm>
                        <a:prstGeom prst="rect">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Run</w:t>
                            </w:r>
                          </w:p>
                          <w:p w:rsidR="005D5A40" w:rsidRDefault="005D5A40">
                            <w:pPr>
                              <w:spacing w:line="275" w:lineRule="auto"/>
                              <w:jc w:val="center"/>
                              <w:textDirection w:val="btLr"/>
                            </w:pPr>
                            <w:r>
                              <w:rPr>
                                <w:sz w:val="16"/>
                              </w:rPr>
                              <w:t xml:space="preserve">File </w:t>
                            </w:r>
                          </w:p>
                          <w:p w:rsidR="005D5A40" w:rsidRDefault="005D5A40">
                            <w:pPr>
                              <w:spacing w:line="275" w:lineRule="auto"/>
                              <w:jc w:val="center"/>
                              <w:textDirection w:val="btLr"/>
                            </w:pPr>
                            <w:r>
                              <w:rPr>
                                <w:sz w:val="16"/>
                              </w:rPr>
                              <w:t>Opener</w:t>
                            </w:r>
                          </w:p>
                        </w:txbxContent>
                      </wps:txbx>
                      <wps:bodyPr lIns="0" tIns="0" rIns="0" bIns="0" anchor="ctr" anchorCtr="0"/>
                    </wps:wsp>
                  </a:graphicData>
                </a:graphic>
              </wp:anchor>
            </w:drawing>
          </mc:Choice>
          <mc:Fallback>
            <w:pict>
              <v:rect id="Rectangle 79" o:spid="_x0000_s1111" style="position:absolute;margin-left:156pt;margin-top:0;width:34pt;height:34pt;z-index:25181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" fillcolor="#729fcf" strokecolor="#3465a4">
                <v:stroke joinstyle="round"/>
                <v:textbox inset="0,0,0,0">
                  <w:txbxContent>
                    <w:p w:rsidR="005D5A40" w:rsidRDefault="005D5A40">
                      <w:pPr>
                        <w:spacing w:line="275" w:lineRule="auto"/>
                        <w:jc w:val="center"/>
                        <w:textDirection w:val="btLr"/>
                      </w:pPr>
                      <w:r>
                        <w:rPr>
                          <w:sz w:val="16"/>
                        </w:rPr>
                        <w:t>Run</w:t>
                      </w:r>
                    </w:p>
                    <w:p w:rsidR="005D5A40" w:rsidRDefault="005D5A40">
                      <w:pPr>
                        <w:spacing w:line="275" w:lineRule="auto"/>
                        <w:jc w:val="center"/>
                        <w:textDirection w:val="btLr"/>
                      </w:pPr>
                      <w:r>
                        <w:rPr>
                          <w:sz w:val="16"/>
                        </w:rPr>
                        <w:t xml:space="preserve">File </w:t>
                      </w:r>
                    </w:p>
                    <w:p w:rsidR="005D5A40" w:rsidRDefault="005D5A40">
                      <w:pPr>
                        <w:spacing w:line="275" w:lineRule="auto"/>
                        <w:jc w:val="center"/>
                        <w:textDirection w:val="btLr"/>
                      </w:pPr>
                      <w:r>
                        <w:rPr>
                          <w:sz w:val="16"/>
                        </w:rPr>
                        <w:t>Opener</w:t>
                      </w:r>
                    </w:p>
                  </w:txbxContent>
                </v:textbox>
                <w10:wrap anchorx="margin"/>
              </v:rect>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15936" behindDoc="0" locked="0" layoutInCell="1" hidden="0" allowOverlap="1">
                <wp:simplePos x="0" y="0"/>
                <wp:positionH relativeFrom="margin">
                  <wp:posOffset>50800</wp:posOffset>
                </wp:positionH>
                <wp:positionV relativeFrom="paragraph">
                  <wp:posOffset>63500</wp:posOffset>
                </wp:positionV>
                <wp:extent cx="279400" cy="850900"/>
                <wp:effectExtent l="0" t="0" r="0" b="0"/>
                <wp:wrapNone/>
                <wp:docPr id="68" name="Freeform 68"/>
                <wp:cNvGraphicFramePr/>
                <a:graphic xmlns:a="http://schemas.openxmlformats.org/drawingml/2006/main">
                  <a:graphicData uri="http://schemas.microsoft.com/office/word/2010/wordprocessingShape">
                    <wps:wsp>
                      <wps:cNvSpPr/>
                      <wps:spPr>
                        <a:xfrm>
                          <a:off x="5206617" y="3353914"/>
                          <a:ext cx="278765" cy="852169"/>
                        </a:xfrm>
                        <a:custGeom>
                          <a:avLst/>
                          <a:gdLst/>
                          <a:ahLst/>
                          <a:cxnLst/>
                          <a:rect l="0" t="0" r="0" b="0"/>
                          <a:pathLst>
                            <a:path w="120000" h="120000" extrusionOk="0">
                              <a:moveTo>
                                <a:pt x="0" y="119910"/>
                              </a:moveTo>
                              <a:lnTo>
                                <a:pt x="75545" y="119910"/>
                              </a:lnTo>
                              <a:lnTo>
                                <a:pt x="75545" y="625"/>
                              </a:lnTo>
                              <a:lnTo>
                                <a:pt x="119727" y="625"/>
                              </a:lnTo>
                              <a:lnTo>
                                <a:pt x="119727"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33458E4F" id="Freeform 68" o:spid="_x0000_s1026" style="position:absolute;margin-left:4pt;margin-top:5pt;width:22pt;height:67pt;z-index:2518159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" path="m,119910r75545,l75545,625r44182,l119727,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816960" behindDoc="0" locked="0" layoutInCell="1" hidden="0" allowOverlap="1">
                <wp:simplePos x="0" y="0"/>
                <wp:positionH relativeFrom="margin">
                  <wp:posOffset>977900</wp:posOffset>
                </wp:positionH>
                <wp:positionV relativeFrom="paragraph">
                  <wp:posOffset>12700</wp:posOffset>
                </wp:positionV>
                <wp:extent cx="317500" cy="50800"/>
                <wp:effectExtent l="0" t="0" r="0" b="0"/>
                <wp:wrapNone/>
                <wp:docPr id="29" name="Freeform 29"/>
                <wp:cNvGraphicFramePr/>
                <a:graphic xmlns:a="http://schemas.openxmlformats.org/drawingml/2006/main">
                  <a:graphicData uri="http://schemas.microsoft.com/office/word/2010/wordprocessingShape">
                    <wps:wsp>
                      <wps:cNvSpPr/>
                      <wps:spPr>
                        <a:xfrm rot="10800000" flipH="1">
                          <a:off x="5191237" y="3757141"/>
                          <a:ext cx="309523" cy="45718"/>
                        </a:xfrm>
                        <a:custGeom>
                          <a:avLst/>
                          <a:gdLst/>
                          <a:ahLst/>
                          <a:cxnLst/>
                          <a:rect l="0" t="0" r="0" b="0"/>
                          <a:pathLst>
                            <a:path w="120000" h="120000" extrusionOk="0">
                              <a:moveTo>
                                <a:pt x="0" y="0"/>
                              </a:moveTo>
                              <a:lnTo>
                                <a:pt x="29857" y="0"/>
                              </a:lnTo>
                              <a:lnTo>
                                <a:pt x="119715" y="0"/>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76256154" id="Freeform 29" o:spid="_x0000_s1026" style="position:absolute;margin-left:77pt;margin-top:1pt;width:25pt;height:4pt;rotation:180;flip:x;z-index:25181696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" path="m,l29857,r89858,e" filled="f" strokecolor="#3465a4">
                <v:stroke endarrow="block" endarrowwidth="wide" endarrowlength="long"/>
                <v:path arrowok="t" o:extrusionok="f" textboxrect="0,0,120000,120000"/>
                <w10:wrap anchorx="margin"/>
              </v:shape>
            </w:pict>
          </mc:Fallback>
        </mc:AlternateContent>
      </w:r>
      <w:r>
        <w:rPr>
          <w:noProof/>
        </w:rPr>
        <mc:AlternateContent>
          <mc:Choice Requires="wps">
            <w:drawing>
              <wp:anchor distT="0" distB="0" distL="114300" distR="114300" simplePos="0" relativeHeight="251817984" behindDoc="0" locked="0" layoutInCell="1" hidden="0" allowOverlap="1">
                <wp:simplePos x="0" y="0"/>
                <wp:positionH relativeFrom="margin">
                  <wp:posOffset>1689100</wp:posOffset>
                </wp:positionH>
                <wp:positionV relativeFrom="paragraph">
                  <wp:posOffset>25400</wp:posOffset>
                </wp:positionV>
                <wp:extent cx="279400" cy="25400"/>
                <wp:effectExtent l="0" t="0" r="0" b="0"/>
                <wp:wrapNone/>
                <wp:docPr id="15" name="Straight Arrow Connector 15"/>
                <wp:cNvGraphicFramePr/>
                <a:graphic xmlns:a="http://schemas.openxmlformats.org/drawingml/2006/main">
                  <a:graphicData uri="http://schemas.microsoft.com/office/word/2010/wordprocessingShape">
                    <wps:wsp>
                      <wps:cNvCnPr/>
                      <wps:spPr>
                        <a:xfrm>
                          <a:off x="5203125" y="3780000"/>
                          <a:ext cx="285750" cy="0"/>
                        </a:xfrm>
                        <a:prstGeom prst="straightConnector1">
                          <a:avLst/>
                        </a:prstGeom>
                        <a:noFill/>
                        <a:ln w="9525" cap="flat" cmpd="sng">
                          <a:solidFill>
                            <a:srgbClr val="3465A4"/>
                          </a:solidFill>
                          <a:prstDash val="solid"/>
                          <a:round/>
                          <a:headEnd type="none" w="med" len="med"/>
                          <a:tailEnd type="triangle" w="lg" len="lg"/>
                        </a:ln>
                      </wps:spPr>
                      <wps:bodyPr/>
                    </wps:wsp>
                  </a:graphicData>
                </a:graphic>
              </wp:anchor>
            </w:drawing>
          </mc:Choice>
          <mc:Fallback>
            <w:pict>
              <v:shape w14:anchorId="7897B4EA" id="Straight Arrow Connector 15" o:spid="_x0000_s1026" type="#_x0000_t32" style="position:absolute;margin-left:133pt;margin-top:2pt;width:22pt;height:2pt;z-index:251817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" strokecolor="#3465a4">
                <v:stroke endarrow="block" endarrowwidth="wide" endarrowlength="long"/>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19008" behindDoc="0" locked="0" layoutInCell="1" hidden="0" allowOverlap="1">
                <wp:simplePos x="0" y="0"/>
                <wp:positionH relativeFrom="margin">
                  <wp:posOffset>2133600</wp:posOffset>
                </wp:positionH>
                <wp:positionV relativeFrom="paragraph">
                  <wp:posOffset>76200</wp:posOffset>
                </wp:positionV>
                <wp:extent cx="152400" cy="609600"/>
                <wp:effectExtent l="0" t="0" r="0" b="0"/>
                <wp:wrapNone/>
                <wp:docPr id="142" name="Freeform 142"/>
                <wp:cNvGraphicFramePr/>
                <a:graphic xmlns:a="http://schemas.openxmlformats.org/drawingml/2006/main">
                  <a:graphicData uri="http://schemas.microsoft.com/office/word/2010/wordprocessingShape">
                    <wps:wsp>
                      <wps:cNvSpPr/>
                      <wps:spPr>
                        <a:xfrm>
                          <a:off x="5274562" y="3475200"/>
                          <a:ext cx="142875" cy="609599"/>
                        </a:xfrm>
                        <a:custGeom>
                          <a:avLst/>
                          <a:gdLst/>
                          <a:ahLst/>
                          <a:cxnLst/>
                          <a:rect l="0" t="0" r="0" b="0"/>
                          <a:pathLst>
                            <a:path w="120000" h="120000" extrusionOk="0">
                              <a:moveTo>
                                <a:pt x="119469" y="0"/>
                              </a:moveTo>
                              <a:lnTo>
                                <a:pt x="119469" y="103267"/>
                              </a:lnTo>
                              <a:lnTo>
                                <a:pt x="0" y="103267"/>
                              </a:lnTo>
                              <a:lnTo>
                                <a:pt x="0" y="119875"/>
                              </a:lnTo>
                            </a:path>
                          </a:pathLst>
                        </a:custGeom>
                        <a:noFill/>
                        <a:ln w="9525" cap="flat" cmpd="sng">
                          <a:solidFill>
                            <a:srgbClr val="3465A4"/>
                          </a:solidFill>
                          <a:prstDash val="solid"/>
                          <a:round/>
                          <a:headEnd type="none" w="med" len="med"/>
                          <a:tailEnd type="triangle" w="lg" len="lg"/>
                        </a:ln>
                      </wps:spPr>
                      <wps:bodyPr lIns="91425" tIns="91425" rIns="91425" bIns="91425" anchor="ctr" anchorCtr="0"/>
                    </wps:wsp>
                  </a:graphicData>
                </a:graphic>
              </wp:anchor>
            </w:drawing>
          </mc:Choice>
          <mc:Fallback>
            <w:pict>
              <v:shape w14:anchorId="40436B13" id="Freeform 142" o:spid="_x0000_s1026" style="position:absolute;margin-left:168pt;margin-top:6pt;width:12pt;height:48pt;z-index:25181900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" path="m119469,r,103267l,103267r,16608e" filled="f" strokecolor="#3465a4">
                <v:stroke endarrow="block" endarrowwidth="wide" endarrowlength="long"/>
                <v:path arrowok="t" o:extrusionok="f" textboxrect="0,0,120000,120000"/>
                <w10:wrap anchorx="margin"/>
              </v:shape>
            </w:pict>
          </mc:Fallback>
        </mc:AlternateContent>
      </w:r>
    </w:p>
    <w:p w:rsidR="00786679" w:rsidRDefault="00786679" w:rsidP="00876288">
      <w:pPr>
        <w:spacing w:after="0" w:line="240" w:lineRule="auto"/>
        <w:rPr>
          <w:rFonts w:ascii="Liberation Serif" w:eastAsia="Liberation Serif" w:hAnsi="Liberation Serif" w:cs="Liberation Serif"/>
          <w:sz w:val="24"/>
          <w:szCs w:val="24"/>
        </w:rPr>
      </w:pP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20032" behindDoc="0" locked="0" layoutInCell="1" hidden="0" allowOverlap="1">
                <wp:simplePos x="0" y="0"/>
                <wp:positionH relativeFrom="margin">
                  <wp:posOffset>-266699</wp:posOffset>
                </wp:positionH>
                <wp:positionV relativeFrom="paragraph">
                  <wp:posOffset>76200</wp:posOffset>
                </wp:positionV>
                <wp:extent cx="355600" cy="571500"/>
                <wp:effectExtent l="0" t="0" r="0" b="0"/>
                <wp:wrapNone/>
                <wp:docPr id="40" name="Folded Corner 40"/>
                <wp:cNvGraphicFramePr/>
                <a:graphic xmlns:a="http://schemas.openxmlformats.org/drawingml/2006/main">
                  <a:graphicData uri="http://schemas.microsoft.com/office/word/2010/wordprocessingShape">
                    <wps:wsp>
                      <wps:cNvSpPr/>
                      <wps:spPr>
                        <a:xfrm>
                          <a:off x="5171692" y="3496789"/>
                          <a:ext cx="348614" cy="566420"/>
                        </a:xfrm>
                        <a:prstGeom prst="foldedCorner">
                          <a:avLst>
                            <a:gd name="adj" fmla="val 12500"/>
                          </a:avLst>
                        </a:prstGeom>
                        <a:solidFill>
                          <a:srgbClr val="729FCF"/>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b/>
                                <w:sz w:val="16"/>
                              </w:rPr>
                              <w:t>Edited</w:t>
                            </w:r>
                          </w:p>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Export</w:t>
                            </w:r>
                          </w:p>
                          <w:p w:rsidR="005D5A40" w:rsidRDefault="005D5A40">
                            <w:pPr>
                              <w:spacing w:line="275" w:lineRule="auto"/>
                              <w:jc w:val="center"/>
                              <w:textDirection w:val="btLr"/>
                            </w:pPr>
                            <w:r>
                              <w:rPr>
                                <w:sz w:val="16"/>
                              </w:rPr>
                              <w:t>Package</w:t>
                            </w:r>
                          </w:p>
                        </w:txbxContent>
                      </wps:txbx>
                      <wps:bodyPr lIns="0" tIns="0" rIns="0" bIns="0" anchor="ctr" anchorCtr="0"/>
                    </wps:wsp>
                  </a:graphicData>
                </a:graphic>
              </wp:anchor>
            </w:drawing>
          </mc:Choice>
          <mc:Fallback>
            <w:pict>
              <v:shape id="Folded Corner 40" o:spid="_x0000_s1112" type="#_x0000_t65" style="position:absolute;margin-left:-21pt;margin-top:6pt;width:28pt;height:45pt;z-index:25182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" fillcolor="#729fcf" strokecolor="#3465a4">
                <v:textbox inset="0,0,0,0">
                  <w:txbxContent>
                    <w:p w:rsidR="005D5A40" w:rsidRDefault="005D5A40">
                      <w:pPr>
                        <w:spacing w:line="275" w:lineRule="auto"/>
                        <w:jc w:val="center"/>
                        <w:textDirection w:val="btLr"/>
                      </w:pPr>
                      <w:r>
                        <w:rPr>
                          <w:b/>
                          <w:sz w:val="16"/>
                        </w:rPr>
                        <w:t>Edited</w:t>
                      </w:r>
                    </w:p>
                    <w:p w:rsidR="005D5A40" w:rsidRDefault="005D5A40">
                      <w:pPr>
                        <w:spacing w:line="275" w:lineRule="auto"/>
                        <w:jc w:val="center"/>
                        <w:textDirection w:val="btLr"/>
                      </w:pPr>
                      <w:r>
                        <w:rPr>
                          <w:sz w:val="16"/>
                        </w:rPr>
                        <w:t>Import/</w:t>
                      </w:r>
                    </w:p>
                    <w:p w:rsidR="005D5A40" w:rsidRDefault="005D5A40">
                      <w:pPr>
                        <w:spacing w:line="275" w:lineRule="auto"/>
                        <w:jc w:val="center"/>
                        <w:textDirection w:val="btLr"/>
                      </w:pPr>
                      <w:r>
                        <w:rPr>
                          <w:sz w:val="16"/>
                        </w:rPr>
                        <w:t>Export</w:t>
                      </w:r>
                    </w:p>
                    <w:p w:rsidR="005D5A40" w:rsidRDefault="005D5A40">
                      <w:pPr>
                        <w:spacing w:line="275" w:lineRule="auto"/>
                        <w:jc w:val="center"/>
                        <w:textDirection w:val="btLr"/>
                      </w:pPr>
                      <w:r>
                        <w:rPr>
                          <w:sz w:val="16"/>
                        </w:rPr>
                        <w:t>Package</w:t>
                      </w:r>
                    </w:p>
                  </w:txbxContent>
                </v:textbox>
                <w10:wrap anchorx="margin"/>
              </v:shape>
            </w:pict>
          </mc:Fallback>
        </mc:AlternateContent>
      </w:r>
    </w:p>
    <w:p w:rsidR="00786679" w:rsidRDefault="007E3F8B" w:rsidP="00876288">
      <w:pPr>
        <w:spacing w:after="0" w:line="240" w:lineRule="auto"/>
        <w:rPr>
          <w:rFonts w:ascii="Liberation Serif" w:eastAsia="Liberation Serif" w:hAnsi="Liberation Serif" w:cs="Liberation Serif"/>
          <w:sz w:val="24"/>
          <w:szCs w:val="24"/>
        </w:rPr>
      </w:pPr>
      <w:r>
        <w:rPr>
          <w:noProof/>
        </w:rPr>
        <mc:AlternateContent>
          <mc:Choice Requires="wps">
            <w:drawing>
              <wp:anchor distT="0" distB="0" distL="114300" distR="114300" simplePos="0" relativeHeight="251821056" behindDoc="0" locked="0" layoutInCell="1" hidden="0" allowOverlap="1">
                <wp:simplePos x="0" y="0"/>
                <wp:positionH relativeFrom="margin">
                  <wp:posOffset>1943100</wp:posOffset>
                </wp:positionH>
                <wp:positionV relativeFrom="paragraph">
                  <wp:posOffset>165100</wp:posOffset>
                </wp:positionV>
                <wp:extent cx="393700" cy="431800"/>
                <wp:effectExtent l="0" t="0" r="0" b="0"/>
                <wp:wrapNone/>
                <wp:docPr id="130" name="Oval 130"/>
                <wp:cNvGraphicFramePr/>
                <a:graphic xmlns:a="http://schemas.openxmlformats.org/drawingml/2006/main">
                  <a:graphicData uri="http://schemas.microsoft.com/office/word/2010/wordprocessingShape">
                    <wps:wsp>
                      <wps:cNvSpPr/>
                      <wps:spPr>
                        <a:xfrm>
                          <a:off x="5153594" y="3565687"/>
                          <a:ext cx="384810" cy="428625"/>
                        </a:xfrm>
                        <a:prstGeom prst="ellipse">
                          <a:avLst/>
                        </a:prstGeom>
                        <a:solidFill>
                          <a:srgbClr val="99CCCC"/>
                        </a:solidFill>
                        <a:ln w="9525" cap="flat" cmpd="sng">
                          <a:solidFill>
                            <a:srgbClr val="3465A4"/>
                          </a:solidFill>
                          <a:prstDash val="solid"/>
                          <a:round/>
                          <a:headEnd type="none" w="med" len="med"/>
                          <a:tailEnd type="none" w="med" len="med"/>
                        </a:ln>
                      </wps:spPr>
                      <wps:txbx>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wps:txbx>
                      <wps:bodyPr lIns="0" tIns="0" rIns="0" bIns="0" anchor="ctr" anchorCtr="0"/>
                    </wps:wsp>
                  </a:graphicData>
                </a:graphic>
              </wp:anchor>
            </w:drawing>
          </mc:Choice>
          <mc:Fallback>
            <w:pict>
              <v:oval id="Oval 130" o:spid="_x0000_s1113" style="position:absolute;margin-left:153pt;margin-top:13pt;width:31pt;height:34pt;z-index:251821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" fillcolor="#9cc" strokecolor="#3465a4">
                <v:textbox inset="0,0,0,0">
                  <w:txbxContent>
                    <w:p w:rsidR="005D5A40" w:rsidRDefault="005D5A40">
                      <w:pPr>
                        <w:spacing w:line="275" w:lineRule="auto"/>
                        <w:jc w:val="center"/>
                        <w:textDirection w:val="btLr"/>
                      </w:pPr>
                      <w:r>
                        <w:rPr>
                          <w:sz w:val="16"/>
                        </w:rPr>
                        <w:t xml:space="preserve">Test </w:t>
                      </w:r>
                    </w:p>
                    <w:p w:rsidR="005D5A40" w:rsidRDefault="005D5A40">
                      <w:pPr>
                        <w:spacing w:line="275" w:lineRule="auto"/>
                        <w:jc w:val="center"/>
                        <w:textDirection w:val="btLr"/>
                      </w:pPr>
                      <w:r>
                        <w:rPr>
                          <w:sz w:val="16"/>
                        </w:rPr>
                        <w:t>Result</w:t>
                      </w:r>
                    </w:p>
                  </w:txbxContent>
                </v:textbox>
                <w10:wrap anchorx="margin"/>
              </v:oval>
            </w:pict>
          </mc:Fallback>
        </mc:AlternateContent>
      </w: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86679" w:rsidP="00876288">
      <w:pPr>
        <w:spacing w:after="0" w:line="240" w:lineRule="auto"/>
        <w:rPr>
          <w:rFonts w:ascii="Liberation Serif" w:hAnsi="Liberation Serif"/>
          <w:sz w:val="24"/>
        </w:rPr>
      </w:pPr>
    </w:p>
    <w:p w:rsidR="00786679" w:rsidRPr="006A387D" w:rsidRDefault="007E3F8B" w:rsidP="00876288">
      <w:pPr>
        <w:spacing w:after="0" w:line="240" w:lineRule="auto"/>
        <w:rPr>
          <w:rFonts w:ascii="Liberation Serif" w:hAnsi="Liberation Serif"/>
          <w:b/>
          <w:i/>
          <w:sz w:val="24"/>
        </w:rPr>
      </w:pPr>
      <w:r w:rsidRPr="006A387D">
        <w:rPr>
          <w:rFonts w:ascii="Liberation Serif" w:hAnsi="Liberation Serif"/>
          <w:b/>
          <w:i/>
          <w:sz w:val="24"/>
        </w:rPr>
        <w:t>Key requirements</w:t>
      </w:r>
    </w:p>
    <w:p w:rsidR="00786679" w:rsidRPr="006A387D" w:rsidRDefault="00786679" w:rsidP="00876288">
      <w:pPr>
        <w:spacing w:after="0" w:line="240" w:lineRule="auto"/>
        <w:rPr>
          <w:rFonts w:ascii="Liberation Serif" w:hAnsi="Liberation Serif"/>
          <w:i/>
          <w:sz w:val="24"/>
        </w:rPr>
      </w:pPr>
    </w:p>
    <w:p w:rsidR="00786679" w:rsidRPr="006A387D" w:rsidRDefault="007E3F8B" w:rsidP="00876288">
      <w:pPr>
        <w:spacing w:after="0" w:line="240" w:lineRule="auto"/>
        <w:rPr>
          <w:rFonts w:ascii="Liberation Serif" w:hAnsi="Liberation Serif"/>
          <w:sz w:val="24"/>
        </w:rPr>
      </w:pPr>
      <w:r w:rsidRPr="006A387D">
        <w:rPr>
          <w:rFonts w:ascii="Liberation Serif" w:hAnsi="Liberation Serif"/>
          <w:sz w:val="24"/>
        </w:rPr>
        <w:t>A summary of the key requirements for the GW Regression Test Application are listed below.</w:t>
      </w:r>
    </w:p>
    <w:p w:rsidR="00786679" w:rsidRPr="006A387D" w:rsidRDefault="00786679" w:rsidP="00876288">
      <w:pPr>
        <w:spacing w:after="0" w:line="240" w:lineRule="auto"/>
        <w:rPr>
          <w:rFonts w:ascii="Liberation Serif" w:hAnsi="Liberation Serif"/>
          <w:sz w:val="24"/>
        </w:rPr>
      </w:pPr>
    </w:p>
    <w:p w:rsidR="00786679" w:rsidRPr="006A387D" w:rsidRDefault="007E3F8B" w:rsidP="00876288">
      <w:pPr>
        <w:numPr>
          <w:ilvl w:val="0"/>
          <w:numId w:val="2"/>
        </w:numPr>
        <w:spacing w:after="0" w:line="240" w:lineRule="auto"/>
        <w:rPr>
          <w:rFonts w:ascii="Liberation Serif" w:hAnsi="Liberation Serif"/>
          <w:sz w:val="24"/>
        </w:rPr>
      </w:pPr>
      <w:r w:rsidRPr="006A387D">
        <w:rPr>
          <w:rFonts w:ascii="Liberation Serif" w:hAnsi="Liberation Serif"/>
          <w:sz w:val="24"/>
        </w:rPr>
        <w:t>Image extraction for all file supported file types (Use Spire).</w:t>
      </w:r>
    </w:p>
    <w:p w:rsidR="00786679" w:rsidRPr="006A387D" w:rsidRDefault="007E3F8B" w:rsidP="00876288">
      <w:pPr>
        <w:numPr>
          <w:ilvl w:val="0"/>
          <w:numId w:val="2"/>
        </w:numPr>
        <w:spacing w:after="0" w:line="240" w:lineRule="auto"/>
        <w:rPr>
          <w:rFonts w:ascii="Liberation Serif" w:hAnsi="Liberation Serif"/>
          <w:sz w:val="24"/>
        </w:rPr>
      </w:pPr>
      <w:r w:rsidRPr="006A387D">
        <w:rPr>
          <w:rFonts w:ascii="Liberation Serif" w:hAnsi="Liberation Serif"/>
          <w:sz w:val="24"/>
        </w:rPr>
        <w:t>Integrate file opener (Using Spire).</w:t>
      </w:r>
    </w:p>
    <w:p w:rsidR="00786679" w:rsidRPr="006A387D" w:rsidRDefault="007E3F8B" w:rsidP="00876288">
      <w:pPr>
        <w:numPr>
          <w:ilvl w:val="0"/>
          <w:numId w:val="2"/>
        </w:numPr>
        <w:spacing w:after="0" w:line="240" w:lineRule="auto"/>
        <w:rPr>
          <w:rFonts w:ascii="Liberation Serif" w:hAnsi="Liberation Serif"/>
          <w:sz w:val="24"/>
        </w:rPr>
      </w:pPr>
      <w:r w:rsidRPr="006A387D">
        <w:rPr>
          <w:rFonts w:ascii="Liberation Serif" w:hAnsi="Liberation Serif"/>
          <w:sz w:val="24"/>
        </w:rPr>
        <w:t>Integrate file comparison tool.</w:t>
      </w:r>
    </w:p>
    <w:p w:rsidR="00786679" w:rsidRPr="006A387D" w:rsidRDefault="007E3F8B" w:rsidP="00876288">
      <w:pPr>
        <w:numPr>
          <w:ilvl w:val="0"/>
          <w:numId w:val="2"/>
        </w:numPr>
        <w:spacing w:after="0" w:line="240" w:lineRule="auto"/>
        <w:rPr>
          <w:rFonts w:ascii="Liberation Serif" w:hAnsi="Liberation Serif"/>
          <w:sz w:val="24"/>
        </w:rPr>
      </w:pPr>
      <w:r w:rsidRPr="006A387D">
        <w:rPr>
          <w:rFonts w:ascii="Liberation Serif" w:hAnsi="Liberation Serif"/>
          <w:sz w:val="24"/>
        </w:rPr>
        <w:t>Add new test modes.</w:t>
      </w:r>
    </w:p>
    <w:p w:rsidR="00F82BDC" w:rsidRDefault="00F82BDC">
      <w:pPr>
        <w:rPr>
          <w:rFonts w:ascii="Cambria" w:hAnsi="Cambria"/>
          <w:b/>
          <w:color w:val="4F81BD"/>
          <w:sz w:val="26"/>
        </w:rPr>
      </w:pPr>
      <w:r>
        <w:rPr>
          <w:rFonts w:ascii="Cambria" w:hAnsi="Cambria"/>
          <w:b/>
          <w:color w:val="4F81BD"/>
          <w:sz w:val="26"/>
        </w:rPr>
        <w:br w:type="page"/>
      </w:r>
    </w:p>
    <w:p w:rsidR="00876288" w:rsidRDefault="00876288" w:rsidP="00F82BDC">
      <w:pPr>
        <w:pStyle w:val="Heading2"/>
        <w:pBdr>
          <w:top w:val="single" w:sz="4" w:space="1" w:color="auto"/>
          <w:left w:val="single" w:sz="4" w:space="1" w:color="auto"/>
          <w:bottom w:val="single" w:sz="4" w:space="1" w:color="auto"/>
          <w:right w:val="single" w:sz="4" w:space="1" w:color="auto"/>
        </w:pBdr>
        <w:rPr>
          <w:b w:val="0"/>
        </w:rPr>
      </w:pPr>
      <w:r>
        <w:rPr>
          <w:b w:val="0"/>
        </w:rPr>
        <w:lastRenderedPageBreak/>
        <w:t>Stage 2</w:t>
      </w:r>
      <w:r w:rsidR="006152C7">
        <w:rPr>
          <w:b w:val="0"/>
        </w:rPr>
        <w:t xml:space="preserve"> – New Features to support Text Import and External Analysis</w:t>
      </w:r>
    </w:p>
    <w:p w:rsidR="00876288" w:rsidRDefault="00876288" w:rsidP="00876288">
      <w:pPr>
        <w:pStyle w:val="Heading3"/>
        <w:rPr>
          <w:b w:val="0"/>
        </w:rPr>
      </w:pPr>
      <w:r>
        <w:rPr>
          <w:b w:val="0"/>
        </w:rPr>
        <w:t>Requirements</w:t>
      </w:r>
    </w:p>
    <w:p w:rsidR="00876288" w:rsidRDefault="00876288" w:rsidP="00876288">
      <w:pPr>
        <w:pStyle w:val="ListParagraph"/>
        <w:numPr>
          <w:ilvl w:val="0"/>
          <w:numId w:val="17"/>
        </w:numPr>
      </w:pPr>
      <w:r w:rsidRPr="00876288">
        <w:t xml:space="preserve">We need to retrofit </w:t>
      </w:r>
      <w:r>
        <w:t>text location information to our text export functions</w:t>
      </w:r>
    </w:p>
    <w:p w:rsidR="00876288" w:rsidRDefault="00876288" w:rsidP="00876288">
      <w:pPr>
        <w:pStyle w:val="ListParagraph"/>
        <w:numPr>
          <w:ilvl w:val="0"/>
          <w:numId w:val="17"/>
        </w:numPr>
      </w:pPr>
      <w:r>
        <w:t>Modify and text integration functions to collect and present text location information to the underlying text export API</w:t>
      </w:r>
    </w:p>
    <w:p w:rsidR="00876288" w:rsidRDefault="00876288" w:rsidP="00876288">
      <w:pPr>
        <w:pStyle w:val="ListParagraph"/>
        <w:numPr>
          <w:ilvl w:val="0"/>
          <w:numId w:val="17"/>
        </w:numPr>
      </w:pPr>
      <w:r>
        <w:t>Create text import API calls</w:t>
      </w:r>
    </w:p>
    <w:p w:rsidR="00876288" w:rsidRDefault="00876288" w:rsidP="00876288">
      <w:pPr>
        <w:pStyle w:val="ListParagraph"/>
        <w:numPr>
          <w:ilvl w:val="0"/>
          <w:numId w:val="17"/>
        </w:numPr>
      </w:pPr>
      <w:r>
        <w:t xml:space="preserve">Store text location and offset in an efficient form </w:t>
      </w:r>
    </w:p>
    <w:p w:rsidR="00876288" w:rsidRDefault="00876288" w:rsidP="00876288">
      <w:pPr>
        <w:pStyle w:val="ListParagraph"/>
        <w:numPr>
          <w:ilvl w:val="0"/>
          <w:numId w:val="17"/>
        </w:numPr>
      </w:pPr>
      <w:r>
        <w:t>Replace the use of external file during import</w:t>
      </w:r>
    </w:p>
    <w:p w:rsidR="0022435B" w:rsidRDefault="0022435B" w:rsidP="0022435B">
      <w:pPr>
        <w:pStyle w:val="ListParagraph"/>
        <w:numPr>
          <w:ilvl w:val="1"/>
          <w:numId w:val="17"/>
        </w:numPr>
      </w:pPr>
      <w:r>
        <w:t xml:space="preserve">Already done in </w:t>
      </w:r>
      <w:r w:rsidRPr="0022435B">
        <w:t xml:space="preserve">Changeset 30023 </w:t>
      </w:r>
    </w:p>
    <w:p w:rsidR="00876288" w:rsidRDefault="00EB413F" w:rsidP="0022435B">
      <w:pPr>
        <w:pStyle w:val="ListParagraph"/>
        <w:numPr>
          <w:ilvl w:val="0"/>
          <w:numId w:val="17"/>
        </w:numPr>
      </w:pPr>
      <w:r>
        <w:t>Create optional mode for text searching that allows use of the export/import feature to carry out text analysis and modification ‘in-situ’ without using the final ‘write to file’ stage</w:t>
      </w:r>
    </w:p>
    <w:p w:rsidR="00EB413F" w:rsidRDefault="00EB413F" w:rsidP="00876288">
      <w:pPr>
        <w:pStyle w:val="ListParagraph"/>
        <w:numPr>
          <w:ilvl w:val="0"/>
          <w:numId w:val="17"/>
        </w:numPr>
      </w:pPr>
      <w:r>
        <w:t>Separate the import / export features into subsystems that can be called independently</w:t>
      </w:r>
    </w:p>
    <w:p w:rsidR="00EB413F" w:rsidRDefault="00EB413F" w:rsidP="00876288">
      <w:pPr>
        <w:pStyle w:val="ListParagraph"/>
        <w:numPr>
          <w:ilvl w:val="0"/>
          <w:numId w:val="17"/>
        </w:numPr>
      </w:pPr>
      <w:r>
        <w:t>Connect the file import plugin api to the import subsystem and retrieve its data from external file source</w:t>
      </w:r>
    </w:p>
    <w:p w:rsidR="00EB413F" w:rsidRPr="00876288" w:rsidRDefault="00EB413F" w:rsidP="00EB413F">
      <w:pPr>
        <w:pStyle w:val="ListParagraph"/>
        <w:numPr>
          <w:ilvl w:val="0"/>
          <w:numId w:val="17"/>
        </w:numPr>
      </w:pPr>
      <w:r>
        <w:t>Connect the file export plugin api to the export subsystem and retrieve its data from external file source</w:t>
      </w:r>
    </w:p>
    <w:p w:rsidR="00EB413F" w:rsidRPr="00876288" w:rsidRDefault="00EB413F" w:rsidP="00EA042F">
      <w:pPr>
        <w:pStyle w:val="ListParagraph"/>
        <w:numPr>
          <w:ilvl w:val="0"/>
          <w:numId w:val="17"/>
        </w:numPr>
      </w:pPr>
      <w:r>
        <w:t xml:space="preserve">Connect the NEW file text search plugin api to the export, import subsystems ‘back to back’ with the call to text search engines </w:t>
      </w:r>
      <w:r w:rsidR="006152C7">
        <w:t>in-between</w:t>
      </w:r>
    </w:p>
    <w:p w:rsidR="00AC657A" w:rsidRDefault="00AC657A">
      <w:pPr>
        <w:rPr>
          <w:rFonts w:ascii="Cambria" w:eastAsia="Cambria" w:hAnsi="Cambria" w:cs="Cambria"/>
          <w:color w:val="4F81BD"/>
          <w:sz w:val="28"/>
          <w:szCs w:val="28"/>
        </w:rPr>
      </w:pPr>
      <w:r>
        <w:rPr>
          <w:b/>
        </w:rPr>
        <w:br w:type="page"/>
      </w:r>
    </w:p>
    <w:p w:rsidR="00876288" w:rsidRDefault="007C7D5D" w:rsidP="00876288">
      <w:pPr>
        <w:pStyle w:val="Heading3"/>
        <w:rPr>
          <w:b w:val="0"/>
        </w:rPr>
      </w:pPr>
      <w:r>
        <w:rPr>
          <w:b w:val="0"/>
        </w:rPr>
        <w:lastRenderedPageBreak/>
        <w:t>Text Export Updates</w:t>
      </w:r>
    </w:p>
    <w:p w:rsidR="00A57557" w:rsidRDefault="00A57557" w:rsidP="00A57557">
      <w:pPr>
        <w:pStyle w:val="Heading4"/>
        <w:rPr>
          <w:b w:val="0"/>
        </w:rPr>
      </w:pPr>
      <w:r>
        <w:rPr>
          <w:b w:val="0"/>
        </w:rPr>
        <w:t>Text collection</w:t>
      </w:r>
      <w:r w:rsidR="00EA042F">
        <w:rPr>
          <w:b w:val="0"/>
        </w:rPr>
        <w:t xml:space="preserve"> functions</w:t>
      </w:r>
    </w:p>
    <w:p w:rsidR="005C6746" w:rsidRDefault="005C6746" w:rsidP="00A57557">
      <w:pPr>
        <w:rPr>
          <w:u w:val="single"/>
        </w:rPr>
      </w:pPr>
      <w:r>
        <w:rPr>
          <w:u w:val="single"/>
        </w:rPr>
        <w:t>There are existing text export functions, but they will require modification.</w:t>
      </w:r>
    </w:p>
    <w:p w:rsidR="005C6746" w:rsidRDefault="005C6746" w:rsidP="00A57557">
      <w:pPr>
        <w:rPr>
          <w:u w:val="single"/>
        </w:rPr>
      </w:pPr>
    </w:p>
    <w:p w:rsidR="00A57557" w:rsidRPr="00EA042F" w:rsidRDefault="00A57557" w:rsidP="00A57557">
      <w:pPr>
        <w:rPr>
          <w:u w:val="single"/>
        </w:rPr>
      </w:pPr>
      <w:r w:rsidRPr="00EA042F">
        <w:rPr>
          <w:u w:val="single"/>
        </w:rPr>
        <w:t>Changes to text export api</w:t>
      </w:r>
      <w:r w:rsidR="00EA042F" w:rsidRPr="00EA042F">
        <w:rPr>
          <w:u w:val="single"/>
        </w:rPr>
        <w:t xml:space="preserve"> (in analysis.repository.if.[c|h])</w:t>
      </w:r>
    </w:p>
    <w:p w:rsidR="00EA042F" w:rsidRPr="00EA042F" w:rsidRDefault="00EA042F" w:rsidP="00EA042F">
      <w:pPr>
        <w:rPr>
          <w:b/>
        </w:rPr>
      </w:pPr>
      <w:r w:rsidRPr="00EA042F">
        <w:rPr>
          <w:b/>
        </w:rPr>
        <w:t>Existing Text Export Functions are defined as:</w:t>
      </w:r>
    </w:p>
    <w:p w:rsidR="00EA042F" w:rsidRPr="00EA042F" w:rsidRDefault="00EA042F" w:rsidP="00EA042F">
      <w:pPr>
        <w:spacing w:after="0"/>
        <w:rPr>
          <w:i/>
        </w:rPr>
      </w:pPr>
      <w:r w:rsidRPr="00EA042F">
        <w:rPr>
          <w:i/>
        </w:rPr>
        <w:t>uint32_t analysis_GWAnalyseSchemaExportTextString (</w:t>
      </w:r>
    </w:p>
    <w:p w:rsidR="00EA042F" w:rsidRDefault="00EA042F" w:rsidP="00EA042F">
      <w:pPr>
        <w:spacing w:after="0"/>
        <w:rPr>
          <w:i/>
        </w:rPr>
      </w:pPr>
      <w:r w:rsidRPr="00EA042F">
        <w:rPr>
          <w:i/>
        </w:rPr>
        <w:t>size_t offset, char *location, size_t length, const char *encoding)</w:t>
      </w:r>
    </w:p>
    <w:p w:rsidR="00A0212A" w:rsidRDefault="00A0212A" w:rsidP="00EA042F">
      <w:pPr>
        <w:spacing w:after="0"/>
        <w:rPr>
          <w:i/>
        </w:rPr>
      </w:pPr>
    </w:p>
    <w:p w:rsidR="00A0212A" w:rsidRDefault="00A0212A" w:rsidP="00A0212A">
      <w:pPr>
        <w:spacing w:after="0"/>
        <w:rPr>
          <w:i/>
        </w:rPr>
      </w:pPr>
      <w:r>
        <w:rPr>
          <w:i/>
        </w:rPr>
        <w:t>Called from:</w:t>
      </w:r>
    </w:p>
    <w:p w:rsidR="00A0212A" w:rsidRDefault="00A0212A" w:rsidP="00A0212A">
      <w:pPr>
        <w:pStyle w:val="ListParagraph"/>
        <w:numPr>
          <w:ilvl w:val="0"/>
          <w:numId w:val="20"/>
        </w:numPr>
        <w:spacing w:after="0"/>
        <w:rPr>
          <w:rFonts w:ascii="Consolas" w:hAnsi="Consolas" w:cs="Consolas"/>
          <w:sz w:val="19"/>
          <w:szCs w:val="19"/>
        </w:rPr>
      </w:pPr>
      <w:r w:rsidRPr="00A0212A">
        <w:rPr>
          <w:rFonts w:ascii="Consolas" w:hAnsi="Consolas" w:cs="Consolas"/>
          <w:sz w:val="19"/>
          <w:szCs w:val="19"/>
        </w:rPr>
        <w:t>ExportText_WordDocumentStream</w:t>
      </w:r>
    </w:p>
    <w:p w:rsidR="00CF26E0" w:rsidRPr="00A0212A" w:rsidRDefault="00CF26E0" w:rsidP="00CF26E0">
      <w:pPr>
        <w:pStyle w:val="ListParagraph"/>
        <w:numPr>
          <w:ilvl w:val="1"/>
          <w:numId w:val="20"/>
        </w:numPr>
        <w:spacing w:after="0"/>
        <w:rPr>
          <w:rFonts w:ascii="Consolas" w:hAnsi="Consolas" w:cs="Consolas"/>
          <w:sz w:val="19"/>
          <w:szCs w:val="19"/>
        </w:rPr>
      </w:pPr>
      <w:r>
        <w:rPr>
          <w:rFonts w:ascii="Consolas" w:hAnsi="Consolas" w:cs="Consolas"/>
          <w:sz w:val="19"/>
          <w:szCs w:val="19"/>
        </w:rPr>
        <w:t>From wordValidationCallback</w:t>
      </w:r>
    </w:p>
    <w:p w:rsidR="00A0212A" w:rsidRPr="00A0212A" w:rsidRDefault="00A0212A" w:rsidP="00A0212A">
      <w:pPr>
        <w:pStyle w:val="ListParagraph"/>
        <w:numPr>
          <w:ilvl w:val="0"/>
          <w:numId w:val="20"/>
        </w:numPr>
        <w:spacing w:after="0"/>
        <w:rPr>
          <w:rFonts w:ascii="Consolas" w:hAnsi="Consolas" w:cs="Consolas"/>
          <w:sz w:val="19"/>
          <w:szCs w:val="19"/>
        </w:rPr>
      </w:pPr>
      <w:r w:rsidRPr="00A0212A">
        <w:rPr>
          <w:rFonts w:ascii="Consolas" w:hAnsi="Consolas" w:cs="Consolas"/>
          <w:sz w:val="19"/>
          <w:szCs w:val="19"/>
        </w:rPr>
        <w:t>ExportSttbText</w:t>
      </w:r>
    </w:p>
    <w:p w:rsidR="00A0212A" w:rsidRPr="00CF26E0" w:rsidRDefault="00CF26E0" w:rsidP="00E15A02">
      <w:pPr>
        <w:pStyle w:val="ListParagraph"/>
        <w:numPr>
          <w:ilvl w:val="0"/>
          <w:numId w:val="20"/>
        </w:numPr>
        <w:spacing w:after="0"/>
        <w:rPr>
          <w:i/>
        </w:rPr>
      </w:pPr>
      <w:r w:rsidRPr="00CF26E0">
        <w:rPr>
          <w:i/>
        </w:rPr>
        <w:t>template&lt;class Iterator&gt; ucfStatus_t</w:t>
      </w:r>
      <w:r>
        <w:rPr>
          <w:i/>
        </w:rPr>
        <w:t xml:space="preserve"> </w:t>
      </w:r>
      <w:r w:rsidR="00A0212A" w:rsidRPr="00CF26E0">
        <w:rPr>
          <w:rFonts w:ascii="Consolas" w:hAnsi="Consolas" w:cs="Consolas"/>
          <w:sz w:val="19"/>
          <w:szCs w:val="19"/>
        </w:rPr>
        <w:t>exportText</w:t>
      </w:r>
    </w:p>
    <w:p w:rsidR="00CF26E0" w:rsidRPr="00CF26E0" w:rsidRDefault="00CF26E0" w:rsidP="00CF26E0">
      <w:pPr>
        <w:pStyle w:val="ListParagraph"/>
        <w:numPr>
          <w:ilvl w:val="1"/>
          <w:numId w:val="20"/>
        </w:numPr>
        <w:spacing w:after="0"/>
        <w:rPr>
          <w:i/>
        </w:rPr>
      </w:pPr>
      <w:r>
        <w:rPr>
          <w:rFonts w:ascii="Consolas" w:hAnsi="Consolas" w:cs="Consolas"/>
          <w:sz w:val="19"/>
          <w:szCs w:val="19"/>
        </w:rPr>
        <w:t>Export_TxOText</w:t>
      </w:r>
    </w:p>
    <w:p w:rsidR="00CF26E0" w:rsidRPr="00CF26E0" w:rsidRDefault="00CF26E0" w:rsidP="00CF26E0">
      <w:pPr>
        <w:pStyle w:val="ListParagraph"/>
        <w:numPr>
          <w:ilvl w:val="0"/>
          <w:numId w:val="20"/>
        </w:numPr>
        <w:spacing w:after="0"/>
        <w:rPr>
          <w:i/>
        </w:rPr>
      </w:pPr>
      <w:r w:rsidRPr="00CF26E0">
        <w:rPr>
          <w:i/>
        </w:rPr>
        <w:t>template&lt;class T&gt; ucfStatus_t exportTex</w:t>
      </w:r>
      <w:r>
        <w:rPr>
          <w:i/>
        </w:rPr>
        <w:t>t</w:t>
      </w:r>
    </w:p>
    <w:p w:rsidR="005C6746" w:rsidRDefault="005C6746" w:rsidP="00EA042F">
      <w:pPr>
        <w:spacing w:after="0"/>
        <w:rPr>
          <w:i/>
        </w:rPr>
      </w:pPr>
    </w:p>
    <w:p w:rsidR="00EA042F" w:rsidRPr="00EA042F" w:rsidRDefault="00EA042F" w:rsidP="00EA042F">
      <w:pPr>
        <w:spacing w:after="0"/>
      </w:pPr>
    </w:p>
    <w:p w:rsidR="00EA042F" w:rsidRPr="00EA042F" w:rsidRDefault="00EA042F" w:rsidP="00EA042F">
      <w:pPr>
        <w:spacing w:after="0"/>
        <w:rPr>
          <w:i/>
        </w:rPr>
      </w:pPr>
      <w:r w:rsidRPr="00EA042F">
        <w:rPr>
          <w:i/>
        </w:rPr>
        <w:t>uint32_t analysis_GWAnalyseSchemaExportTextMembuf (</w:t>
      </w:r>
    </w:p>
    <w:p w:rsidR="00EA042F" w:rsidRDefault="00EA042F" w:rsidP="00EA042F">
      <w:pPr>
        <w:spacing w:after="0"/>
        <w:rPr>
          <w:i/>
        </w:rPr>
      </w:pPr>
      <w:r w:rsidRPr="00EA042F">
        <w:rPr>
          <w:i/>
        </w:rPr>
        <w:t>size_t offset, memoryBuffer *mb, char *encoding)</w:t>
      </w:r>
    </w:p>
    <w:p w:rsidR="00A0212A" w:rsidRDefault="00A0212A" w:rsidP="00EA042F">
      <w:pPr>
        <w:spacing w:after="0"/>
        <w:rPr>
          <w:i/>
        </w:rPr>
      </w:pPr>
    </w:p>
    <w:p w:rsidR="00A0212A" w:rsidRDefault="00A0212A" w:rsidP="00A0212A">
      <w:pPr>
        <w:spacing w:after="0"/>
        <w:rPr>
          <w:i/>
        </w:rPr>
      </w:pPr>
      <w:r>
        <w:rPr>
          <w:i/>
        </w:rPr>
        <w:t xml:space="preserve">Called from </w:t>
      </w:r>
    </w:p>
    <w:p w:rsidR="00A0212A" w:rsidRPr="00A0212A" w:rsidRDefault="00A0212A" w:rsidP="00A0212A">
      <w:pPr>
        <w:pStyle w:val="ListParagraph"/>
        <w:numPr>
          <w:ilvl w:val="0"/>
          <w:numId w:val="19"/>
        </w:numPr>
        <w:spacing w:after="0"/>
        <w:rPr>
          <w:i/>
        </w:rPr>
      </w:pPr>
      <w:r w:rsidRPr="00A0212A">
        <w:rPr>
          <w:rFonts w:ascii="Consolas" w:hAnsi="Consolas" w:cs="Consolas"/>
          <w:sz w:val="19"/>
          <w:szCs w:val="19"/>
        </w:rPr>
        <w:t>flushPdfExtractedText</w:t>
      </w:r>
    </w:p>
    <w:p w:rsidR="00EA042F" w:rsidRDefault="00EA042F" w:rsidP="00EA042F"/>
    <w:p w:rsidR="005C6746" w:rsidRDefault="005C6746" w:rsidP="00EA042F">
      <w:r>
        <w:t>Notes on parameters:</w:t>
      </w:r>
    </w:p>
    <w:p w:rsidR="005C6746" w:rsidRDefault="005C6746" w:rsidP="005C6746">
      <w:pPr>
        <w:spacing w:after="0"/>
        <w:ind w:left="720"/>
        <w:rPr>
          <w:i/>
        </w:rPr>
      </w:pPr>
      <w:r w:rsidRPr="005C6746">
        <w:rPr>
          <w:i/>
        </w:rPr>
        <w:t>offset</w:t>
      </w:r>
      <w:r>
        <w:rPr>
          <w:i/>
        </w:rPr>
        <w:t xml:space="preserve">: </w:t>
      </w:r>
      <w:r w:rsidRPr="005C6746">
        <w:rPr>
          <w:i/>
        </w:rPr>
        <w:t xml:space="preserve">Offset from begining of file where the text was found - optional </w:t>
      </w:r>
    </w:p>
    <w:p w:rsidR="005C6746" w:rsidRPr="005C6746" w:rsidRDefault="005C6746" w:rsidP="005C6746">
      <w:pPr>
        <w:spacing w:after="0"/>
        <w:ind w:left="720"/>
        <w:rPr>
          <w:i/>
        </w:rPr>
      </w:pPr>
      <w:r w:rsidRPr="005C6746">
        <w:rPr>
          <w:i/>
        </w:rPr>
        <w:t>location</w:t>
      </w:r>
      <w:r>
        <w:rPr>
          <w:i/>
        </w:rPr>
        <w:t xml:space="preserve">: </w:t>
      </w:r>
      <w:r w:rsidRPr="005C6746">
        <w:rPr>
          <w:i/>
        </w:rPr>
        <w:t xml:space="preserve">char pointer to first character in the 'string' of text - char boundary - will ignore zero terminator </w:t>
      </w:r>
    </w:p>
    <w:p w:rsidR="005C6746" w:rsidRPr="005C6746" w:rsidRDefault="005C6746" w:rsidP="005C6746">
      <w:pPr>
        <w:spacing w:after="0"/>
        <w:ind w:left="720"/>
        <w:rPr>
          <w:i/>
        </w:rPr>
      </w:pPr>
      <w:r w:rsidRPr="005C6746">
        <w:rPr>
          <w:i/>
        </w:rPr>
        <w:t>length</w:t>
      </w:r>
      <w:r>
        <w:rPr>
          <w:i/>
        </w:rPr>
        <w:t xml:space="preserve">: </w:t>
      </w:r>
      <w:r w:rsidRPr="005C6746">
        <w:rPr>
          <w:i/>
        </w:rPr>
        <w:t xml:space="preserve">The number of bytes in the string. </w:t>
      </w:r>
    </w:p>
    <w:p w:rsidR="005C6746" w:rsidRPr="005C6746" w:rsidRDefault="005C6746" w:rsidP="005C6746">
      <w:pPr>
        <w:spacing w:after="0"/>
        <w:ind w:left="720"/>
        <w:rPr>
          <w:i/>
        </w:rPr>
      </w:pPr>
      <w:r w:rsidRPr="005C6746">
        <w:rPr>
          <w:i/>
        </w:rPr>
        <w:t>mb</w:t>
      </w:r>
      <w:r>
        <w:rPr>
          <w:i/>
        </w:rPr>
        <w:t xml:space="preserve">: </w:t>
      </w:r>
      <w:r w:rsidRPr="005C6746">
        <w:rPr>
          <w:i/>
        </w:rPr>
        <w:t>memorybuffer, (mirror or IPS probably) containing the 'string' of text it is expected that the 'start' to 'end' in the buffer delimits the string for export</w:t>
      </w:r>
    </w:p>
    <w:p w:rsidR="005C6746" w:rsidRPr="005C6746" w:rsidRDefault="005C6746" w:rsidP="005C6746">
      <w:pPr>
        <w:spacing w:after="0"/>
        <w:ind w:left="720"/>
        <w:rPr>
          <w:i/>
        </w:rPr>
      </w:pPr>
      <w:r>
        <w:rPr>
          <w:i/>
        </w:rPr>
        <w:t>E</w:t>
      </w:r>
      <w:r w:rsidRPr="005C6746">
        <w:rPr>
          <w:i/>
        </w:rPr>
        <w:t>ncoding</w:t>
      </w:r>
      <w:r>
        <w:rPr>
          <w:i/>
        </w:rPr>
        <w:t xml:space="preserve">: </w:t>
      </w:r>
      <w:r w:rsidRPr="005C6746">
        <w:rPr>
          <w:i/>
        </w:rPr>
        <w:t>char pointer to zero terminated C style string defining the type of text in the export string - optional</w:t>
      </w:r>
    </w:p>
    <w:p w:rsidR="005C6746" w:rsidRDefault="005C6746" w:rsidP="00EA042F"/>
    <w:p w:rsidR="005C6746" w:rsidRDefault="005C6746" w:rsidP="00EA042F"/>
    <w:p w:rsidR="00EA042F" w:rsidRPr="00EA042F" w:rsidRDefault="005C6746" w:rsidP="00EA042F">
      <w:pPr>
        <w:rPr>
          <w:b/>
        </w:rPr>
      </w:pPr>
      <w:r>
        <w:rPr>
          <w:b/>
        </w:rPr>
        <w:t>Replacement</w:t>
      </w:r>
      <w:r w:rsidR="00EA042F">
        <w:rPr>
          <w:b/>
        </w:rPr>
        <w:t xml:space="preserve"> </w:t>
      </w:r>
      <w:r w:rsidR="00EA042F" w:rsidRPr="00EA042F">
        <w:rPr>
          <w:b/>
        </w:rPr>
        <w:t xml:space="preserve">Text Export Functions </w:t>
      </w:r>
      <w:r w:rsidR="00EA042F">
        <w:rPr>
          <w:b/>
        </w:rPr>
        <w:t>will be</w:t>
      </w:r>
      <w:r w:rsidR="00EA042F" w:rsidRPr="00EA042F">
        <w:rPr>
          <w:b/>
        </w:rPr>
        <w:t xml:space="preserve"> defined as:</w:t>
      </w:r>
    </w:p>
    <w:p w:rsidR="00EA042F" w:rsidRPr="00EA042F" w:rsidRDefault="00EA042F" w:rsidP="00EA042F">
      <w:pPr>
        <w:spacing w:after="0"/>
        <w:rPr>
          <w:i/>
        </w:rPr>
      </w:pPr>
      <w:r w:rsidRPr="00EA042F">
        <w:rPr>
          <w:i/>
        </w:rPr>
        <w:t>uint32_t analysis_GWAnalyseSchemaExportTextString (</w:t>
      </w:r>
    </w:p>
    <w:p w:rsidR="00EA042F" w:rsidRPr="00EA042F" w:rsidRDefault="00EA042F" w:rsidP="00EA042F">
      <w:pPr>
        <w:spacing w:after="0"/>
        <w:rPr>
          <w:i/>
        </w:rPr>
      </w:pPr>
      <w:r w:rsidRPr="00EA042F">
        <w:rPr>
          <w:i/>
        </w:rPr>
        <w:t>size_t offset, char *location, size_t length, const char *encoding</w:t>
      </w:r>
      <w:r>
        <w:rPr>
          <w:i/>
        </w:rPr>
        <w:t xml:space="preserve">, const </w:t>
      </w:r>
      <w:r w:rsidR="00AC657A">
        <w:rPr>
          <w:i/>
        </w:rPr>
        <w:t>TextIF_LocationInfo *textLocMeta</w:t>
      </w:r>
      <w:r w:rsidRPr="00EA042F">
        <w:rPr>
          <w:i/>
        </w:rPr>
        <w:t>)</w:t>
      </w:r>
    </w:p>
    <w:p w:rsidR="00EA042F" w:rsidRPr="00EA042F" w:rsidRDefault="00EA042F" w:rsidP="00EA042F">
      <w:pPr>
        <w:spacing w:after="0"/>
      </w:pPr>
      <w:r w:rsidRPr="00EA042F">
        <w:lastRenderedPageBreak/>
        <w:t xml:space="preserve"> </w:t>
      </w:r>
    </w:p>
    <w:p w:rsidR="00EA042F" w:rsidRPr="00EA042F" w:rsidRDefault="00EA042F" w:rsidP="00EA042F">
      <w:pPr>
        <w:spacing w:after="0"/>
        <w:rPr>
          <w:i/>
        </w:rPr>
      </w:pPr>
      <w:r w:rsidRPr="00EA042F">
        <w:rPr>
          <w:i/>
        </w:rPr>
        <w:t>uint32_t analysis_GWAnalyseSchemaExportTextMembuf (</w:t>
      </w:r>
    </w:p>
    <w:p w:rsidR="00EA042F" w:rsidRPr="00EA042F" w:rsidRDefault="00EA042F" w:rsidP="00EA042F">
      <w:pPr>
        <w:spacing w:after="0"/>
        <w:rPr>
          <w:i/>
        </w:rPr>
      </w:pPr>
      <w:r w:rsidRPr="00EA042F">
        <w:rPr>
          <w:i/>
        </w:rPr>
        <w:t>size_t offset, memoryBuffer *mb, char *encoding</w:t>
      </w:r>
      <w:r w:rsidR="00AC657A">
        <w:rPr>
          <w:i/>
        </w:rPr>
        <w:t>,</w:t>
      </w:r>
      <w:r w:rsidR="00AC657A" w:rsidRPr="00AC657A">
        <w:rPr>
          <w:i/>
        </w:rPr>
        <w:t xml:space="preserve"> </w:t>
      </w:r>
      <w:r w:rsidR="00AC657A">
        <w:rPr>
          <w:i/>
        </w:rPr>
        <w:t>const TextIF_LocationInfo *textLocMeta</w:t>
      </w:r>
      <w:r w:rsidRPr="00EA042F">
        <w:rPr>
          <w:i/>
        </w:rPr>
        <w:t>)</w:t>
      </w:r>
    </w:p>
    <w:p w:rsidR="00EA042F" w:rsidRDefault="00EA042F" w:rsidP="00EA042F"/>
    <w:p w:rsidR="005C6746" w:rsidRDefault="005C6746" w:rsidP="005C6746">
      <w:r>
        <w:t>Notes on parameters:</w:t>
      </w:r>
    </w:p>
    <w:p w:rsidR="005C6746" w:rsidRDefault="005C6746" w:rsidP="00EA042F">
      <w:r>
        <w:t>See above for existing parameters</w:t>
      </w:r>
    </w:p>
    <w:p w:rsidR="00AC657A" w:rsidRDefault="00AC657A" w:rsidP="00EA042F">
      <w:pPr>
        <w:rPr>
          <w:i/>
        </w:rPr>
      </w:pPr>
      <w:r>
        <w:t>The ‘</w:t>
      </w:r>
      <w:r w:rsidRPr="00EA042F">
        <w:rPr>
          <w:i/>
        </w:rPr>
        <w:t>encoding</w:t>
      </w:r>
      <w:r>
        <w:rPr>
          <w:i/>
        </w:rPr>
        <w:t>’ parameter may become redundant</w:t>
      </w:r>
      <w:r w:rsidR="00DF40FD">
        <w:rPr>
          <w:i/>
        </w:rPr>
        <w:t>, but for now, it remains to support the existing text stream output mode implemented in Stage 1 of development.</w:t>
      </w:r>
    </w:p>
    <w:p w:rsidR="00DF40FD" w:rsidRDefault="00DF40FD" w:rsidP="00EA042F">
      <w:pPr>
        <w:rPr>
          <w:i/>
        </w:rPr>
      </w:pPr>
      <w:r>
        <w:rPr>
          <w:i/>
        </w:rPr>
        <w:t>Text Location information structures need to be defined by the calling code to clearly locate the stream of text in the file, to assist in its reinsertion. They also contain more detailed data describing the individual chucks of text, their encoding and type (meta/readable…etc)</w:t>
      </w:r>
    </w:p>
    <w:p w:rsidR="00AC657A" w:rsidRDefault="005D5A40" w:rsidP="00EA042F">
      <w:r>
        <w:rPr>
          <w:i/>
        </w:rPr>
        <w:t>Both of these call a ‘bridge’ version of themselves. This needs a call to ‘</w:t>
      </w:r>
      <w:r>
        <w:rPr>
          <w:rFonts w:ascii="Consolas" w:hAnsi="Consolas" w:cs="Consolas"/>
          <w:sz w:val="19"/>
          <w:szCs w:val="19"/>
        </w:rPr>
        <w:t>GWAnalyseSchemaExtractedText’ to be added in the same style as ‘GWAnalyseSchemaExtractedImage’ in ‘</w:t>
      </w:r>
      <w:r w:rsidRPr="00EA042F">
        <w:rPr>
          <w:i/>
        </w:rPr>
        <w:t>analysis</w:t>
      </w:r>
      <w:r>
        <w:rPr>
          <w:i/>
        </w:rPr>
        <w:t>_GWAnalyseSchemaExportImage…..</w:t>
      </w:r>
      <w:r>
        <w:t>’ functions.</w:t>
      </w:r>
    </w:p>
    <w:p w:rsidR="005D5A40" w:rsidRDefault="005D5A40" w:rsidP="005D5A40">
      <w:pPr>
        <w:pStyle w:val="Heading4"/>
      </w:pPr>
      <w:r>
        <w:t>Text Analysis Reporting</w:t>
      </w:r>
    </w:p>
    <w:p w:rsidR="005D5A40" w:rsidRPr="005D5A40" w:rsidRDefault="005D5A40" w:rsidP="005D5A40">
      <w:pPr>
        <w:rPr>
          <w:i/>
        </w:rPr>
      </w:pPr>
      <w:r w:rsidRPr="005D5A40">
        <w:rPr>
          <w:i/>
        </w:rPr>
        <w:t xml:space="preserve">‘DocumentAnalysis::GWAnalyseSchemaExtractedText’ function </w:t>
      </w:r>
      <w:r>
        <w:rPr>
          <w:i/>
        </w:rPr>
        <w:t>needs ‘TextIF_LocationInfo *textLocMeta’ argument added to it as it will be called from ‘</w:t>
      </w:r>
      <w:r w:rsidRPr="00EA042F">
        <w:rPr>
          <w:i/>
        </w:rPr>
        <w:t>analysis_GWAnalyseSchemaExportText</w:t>
      </w:r>
      <w:r>
        <w:rPr>
          <w:i/>
        </w:rPr>
        <w:t>…..’ functions</w:t>
      </w:r>
      <w:bookmarkStart w:id="2" w:name="_GoBack"/>
      <w:bookmarkEnd w:id="2"/>
    </w:p>
    <w:p w:rsidR="007C7D5D" w:rsidRDefault="007C7D5D" w:rsidP="00876288">
      <w:pPr>
        <w:pStyle w:val="Heading3"/>
        <w:rPr>
          <w:b w:val="0"/>
        </w:rPr>
      </w:pPr>
      <w:r>
        <w:rPr>
          <w:b w:val="0"/>
        </w:rPr>
        <w:t>New Text Import System</w:t>
      </w:r>
    </w:p>
    <w:p w:rsidR="000A53C0" w:rsidRDefault="000A53C0" w:rsidP="000A53C0">
      <w:pPr>
        <w:pStyle w:val="Heading4"/>
        <w:rPr>
          <w:b w:val="0"/>
        </w:rPr>
      </w:pPr>
      <w:r>
        <w:rPr>
          <w:b w:val="0"/>
        </w:rPr>
        <w:t>Text insertion functions</w:t>
      </w:r>
    </w:p>
    <w:p w:rsidR="000A53C0" w:rsidRPr="00EA042F" w:rsidRDefault="000A53C0" w:rsidP="000A53C0">
      <w:pPr>
        <w:rPr>
          <w:b/>
        </w:rPr>
      </w:pPr>
      <w:r>
        <w:rPr>
          <w:b/>
        </w:rPr>
        <w:t xml:space="preserve">New </w:t>
      </w:r>
      <w:r w:rsidRPr="00EA042F">
        <w:rPr>
          <w:b/>
        </w:rPr>
        <w:t xml:space="preserve">Text </w:t>
      </w:r>
      <w:r>
        <w:rPr>
          <w:b/>
        </w:rPr>
        <w:t>Import</w:t>
      </w:r>
      <w:r w:rsidRPr="00EA042F">
        <w:rPr>
          <w:b/>
        </w:rPr>
        <w:t xml:space="preserve"> Functions </w:t>
      </w:r>
      <w:r>
        <w:rPr>
          <w:b/>
        </w:rPr>
        <w:t>will be</w:t>
      </w:r>
      <w:r w:rsidRPr="00EA042F">
        <w:rPr>
          <w:b/>
        </w:rPr>
        <w:t xml:space="preserve"> defined as:</w:t>
      </w:r>
    </w:p>
    <w:p w:rsidR="000A53C0" w:rsidRPr="00EA042F" w:rsidRDefault="000A53C0" w:rsidP="000A53C0">
      <w:pPr>
        <w:spacing w:after="0"/>
        <w:rPr>
          <w:i/>
        </w:rPr>
      </w:pPr>
      <w:r w:rsidRPr="00EA042F">
        <w:rPr>
          <w:i/>
        </w:rPr>
        <w:t>uint32_t analysis_GWAnalyseSchema</w:t>
      </w:r>
      <w:r>
        <w:rPr>
          <w:i/>
        </w:rPr>
        <w:t>Im</w:t>
      </w:r>
      <w:r w:rsidRPr="00EA042F">
        <w:rPr>
          <w:i/>
        </w:rPr>
        <w:t>portTextString (</w:t>
      </w:r>
    </w:p>
    <w:p w:rsidR="000A53C0" w:rsidRPr="00EA042F" w:rsidRDefault="000A53C0" w:rsidP="000A53C0">
      <w:pPr>
        <w:spacing w:after="0"/>
        <w:rPr>
          <w:i/>
        </w:rPr>
      </w:pPr>
      <w:r w:rsidRPr="00EA042F">
        <w:rPr>
          <w:i/>
        </w:rPr>
        <w:t>size_t offset, char *location, size_t length, const char *encoding</w:t>
      </w:r>
      <w:r>
        <w:rPr>
          <w:i/>
        </w:rPr>
        <w:t>, const TextIF_LocationInfo *textLocMeta</w:t>
      </w:r>
      <w:r w:rsidRPr="00EA042F">
        <w:rPr>
          <w:i/>
        </w:rPr>
        <w:t>)</w:t>
      </w:r>
    </w:p>
    <w:p w:rsidR="000A53C0" w:rsidRPr="00EA042F" w:rsidRDefault="000A53C0" w:rsidP="000A53C0">
      <w:pPr>
        <w:spacing w:after="0"/>
      </w:pPr>
      <w:r w:rsidRPr="00EA042F">
        <w:t xml:space="preserve"> </w:t>
      </w:r>
    </w:p>
    <w:p w:rsidR="000A53C0" w:rsidRPr="00EA042F" w:rsidRDefault="000A53C0" w:rsidP="000A53C0">
      <w:pPr>
        <w:spacing w:after="0"/>
        <w:rPr>
          <w:i/>
        </w:rPr>
      </w:pPr>
      <w:r w:rsidRPr="00EA042F">
        <w:rPr>
          <w:i/>
        </w:rPr>
        <w:t>uint32_t analysis_GWAnalyseSchema</w:t>
      </w:r>
      <w:r>
        <w:rPr>
          <w:i/>
        </w:rPr>
        <w:t>Im</w:t>
      </w:r>
      <w:r w:rsidRPr="00EA042F">
        <w:rPr>
          <w:i/>
        </w:rPr>
        <w:t>portTextMembuf (</w:t>
      </w:r>
    </w:p>
    <w:p w:rsidR="000A53C0" w:rsidRPr="00EA042F" w:rsidRDefault="000A53C0" w:rsidP="000A53C0">
      <w:pPr>
        <w:spacing w:after="0"/>
        <w:rPr>
          <w:i/>
        </w:rPr>
      </w:pPr>
      <w:r w:rsidRPr="00EA042F">
        <w:rPr>
          <w:i/>
        </w:rPr>
        <w:t>size_t offset, memoryBuffer *mb, char *encoding</w:t>
      </w:r>
      <w:r>
        <w:rPr>
          <w:i/>
        </w:rPr>
        <w:t>,</w:t>
      </w:r>
      <w:r w:rsidRPr="00AC657A">
        <w:rPr>
          <w:i/>
        </w:rPr>
        <w:t xml:space="preserve"> </w:t>
      </w:r>
      <w:r>
        <w:rPr>
          <w:i/>
        </w:rPr>
        <w:t>const TextIF_LocationInfo *textLocMeta</w:t>
      </w:r>
      <w:r w:rsidRPr="00EA042F">
        <w:rPr>
          <w:i/>
        </w:rPr>
        <w:t>)</w:t>
      </w:r>
    </w:p>
    <w:p w:rsidR="000A53C0" w:rsidRDefault="000A53C0" w:rsidP="000A53C0"/>
    <w:p w:rsidR="000A53C0" w:rsidRDefault="000A53C0" w:rsidP="000A53C0">
      <w:pPr>
        <w:pStyle w:val="Heading4"/>
        <w:rPr>
          <w:b w:val="0"/>
        </w:rPr>
      </w:pPr>
      <w:r>
        <w:rPr>
          <w:b w:val="0"/>
        </w:rPr>
        <w:t>Text Location information collection</w:t>
      </w:r>
    </w:p>
    <w:p w:rsidR="000A53C0" w:rsidRDefault="000A53C0" w:rsidP="000A53C0">
      <w:pPr>
        <w:spacing w:after="0"/>
        <w:rPr>
          <w:i/>
        </w:rPr>
      </w:pPr>
      <w:r>
        <w:rPr>
          <w:i/>
        </w:rPr>
        <w:t xml:space="preserve">TextIF_LocationInfo </w:t>
      </w:r>
    </w:p>
    <w:p w:rsidR="000A53C0" w:rsidRDefault="000A53C0" w:rsidP="000A53C0">
      <w:pPr>
        <w:pStyle w:val="ListParagraph"/>
        <w:numPr>
          <w:ilvl w:val="0"/>
          <w:numId w:val="18"/>
        </w:numPr>
        <w:spacing w:after="0"/>
        <w:rPr>
          <w:i/>
        </w:rPr>
      </w:pPr>
      <w:r>
        <w:rPr>
          <w:i/>
        </w:rPr>
        <w:t>page/sheet (size_t) : leave as zero if meta data</w:t>
      </w:r>
    </w:p>
    <w:p w:rsidR="000A53C0" w:rsidRDefault="000A53C0" w:rsidP="000A53C0">
      <w:pPr>
        <w:pStyle w:val="ListParagraph"/>
        <w:numPr>
          <w:ilvl w:val="0"/>
          <w:numId w:val="18"/>
        </w:numPr>
        <w:spacing w:after="0"/>
        <w:rPr>
          <w:i/>
        </w:rPr>
      </w:pPr>
      <w:r>
        <w:rPr>
          <w:i/>
        </w:rPr>
        <w:t>line (size_t) : leave as zero if meta data or if not applicable</w:t>
      </w:r>
    </w:p>
    <w:p w:rsidR="000A53C0" w:rsidRPr="00A0212A" w:rsidRDefault="000A53C0" w:rsidP="000A53C0">
      <w:pPr>
        <w:pStyle w:val="ListParagraph"/>
        <w:numPr>
          <w:ilvl w:val="0"/>
          <w:numId w:val="18"/>
        </w:numPr>
        <w:spacing w:after="0"/>
        <w:rPr>
          <w:i/>
        </w:rPr>
      </w:pPr>
      <w:r>
        <w:rPr>
          <w:i/>
        </w:rPr>
        <w:t>name (char *) : if text based description better for location (e.g. internal meta section)</w:t>
      </w:r>
    </w:p>
    <w:p w:rsidR="000A53C0" w:rsidRDefault="000A53C0" w:rsidP="000A53C0">
      <w:pPr>
        <w:spacing w:after="0"/>
        <w:rPr>
          <w:i/>
        </w:rPr>
      </w:pPr>
    </w:p>
    <w:p w:rsidR="000A53C0" w:rsidRDefault="000A53C0" w:rsidP="000A53C0">
      <w:pPr>
        <w:spacing w:after="0"/>
        <w:rPr>
          <w:i/>
        </w:rPr>
      </w:pPr>
      <w:r>
        <w:rPr>
          <w:i/>
        </w:rPr>
        <w:t xml:space="preserve">One or more of these MUST be populated to uniquely identify the text segment </w:t>
      </w:r>
    </w:p>
    <w:p w:rsidR="000A53C0" w:rsidRPr="00EA042F" w:rsidRDefault="000A53C0" w:rsidP="000A53C0"/>
    <w:p w:rsidR="000A53C0" w:rsidRDefault="000A53C0" w:rsidP="00A57557">
      <w:pPr>
        <w:rPr>
          <w:b/>
        </w:rPr>
      </w:pPr>
    </w:p>
    <w:p w:rsidR="000A53C0" w:rsidRDefault="00CA56DE" w:rsidP="00CA56DE">
      <w:pPr>
        <w:pStyle w:val="Heading3"/>
        <w:rPr>
          <w:b w:val="0"/>
        </w:rPr>
      </w:pPr>
      <w:r>
        <w:rPr>
          <w:b w:val="0"/>
        </w:rPr>
        <w:lastRenderedPageBreak/>
        <w:t>Modifications to Text Import calls in Glasswall</w:t>
      </w:r>
    </w:p>
    <w:p w:rsidR="00CA56DE" w:rsidRDefault="00CA56DE" w:rsidP="00CA56DE">
      <w:pPr>
        <w:rPr>
          <w:b/>
        </w:rPr>
      </w:pPr>
      <w:r>
        <w:rPr>
          <w:b/>
        </w:rPr>
        <w:t>List changes to every entry style where text exports currently exist, with examples</w:t>
      </w:r>
    </w:p>
    <w:p w:rsidR="00E15A02" w:rsidRDefault="00E15A02" w:rsidP="00CA56DE">
      <w:pPr>
        <w:rPr>
          <w:b/>
        </w:rPr>
      </w:pPr>
    </w:p>
    <w:p w:rsidR="00E15A02" w:rsidRDefault="00E15A02" w:rsidP="00E15A02">
      <w:pPr>
        <w:pStyle w:val="Heading4"/>
      </w:pPr>
      <w:r w:rsidRPr="00E15A02">
        <w:t>uint32_t analysis_GWAnalyseSchemaExportTextString (size_t offset, char *location, size_t length, const char *encoding)</w:t>
      </w:r>
    </w:p>
    <w:p w:rsidR="00E15A02" w:rsidRPr="00264DC6" w:rsidRDefault="00907968" w:rsidP="00E15A02">
      <w:pPr>
        <w:pStyle w:val="Heading5"/>
        <w:rPr>
          <w:b w:val="0"/>
        </w:rPr>
      </w:pPr>
      <w:r w:rsidRPr="00264DC6">
        <w:rPr>
          <w:b w:val="0"/>
        </w:rPr>
        <w:t>C</w:t>
      </w:r>
      <w:r w:rsidR="00E15A02" w:rsidRPr="00264DC6">
        <w:rPr>
          <w:b w:val="0"/>
        </w:rPr>
        <w:t>alled By</w:t>
      </w:r>
    </w:p>
    <w:p w:rsidR="00E15A02" w:rsidRDefault="00E15A02" w:rsidP="00907968">
      <w:pPr>
        <w:pStyle w:val="Heading6"/>
      </w:pPr>
      <w:r w:rsidRPr="00E15A02">
        <w:t>exportText</w:t>
      </w:r>
    </w:p>
    <w:p w:rsidR="00E15A02" w:rsidRDefault="00E15A02" w:rsidP="00907968">
      <w:pPr>
        <w:pStyle w:val="Heading7"/>
      </w:pPr>
      <w:r w:rsidRPr="00E15A02">
        <w:t>template&lt;class T&gt; ucfStatus_t exportText(std::vector&lt;T&gt; *textData, const char *encoding, size_t offset = 0)</w:t>
      </w:r>
    </w:p>
    <w:p w:rsidR="00E15A02" w:rsidRPr="00E15A02" w:rsidRDefault="00E15A02" w:rsidP="00907968">
      <w:pPr>
        <w:pStyle w:val="Heading7"/>
      </w:pPr>
      <w:r w:rsidRPr="00E15A02">
        <w:t>template&lt;class Iterator&gt; ucfStatus_t exportText(Iterator begin, Iterator end, const char* encoding, size_t offset = 0)</w:t>
      </w:r>
    </w:p>
    <w:p w:rsidR="006A63EE" w:rsidRDefault="003C0CF6" w:rsidP="006A63EE">
      <w:pPr>
        <w:pStyle w:val="Heading8"/>
        <w:rPr>
          <w:b/>
        </w:rPr>
      </w:pPr>
      <w:r>
        <w:rPr>
          <w:b/>
        </w:rPr>
        <w:t>Called by</w:t>
      </w:r>
      <w:r w:rsidR="006A63EE">
        <w:rPr>
          <w:b/>
        </w:rPr>
        <w:t>:</w:t>
      </w:r>
    </w:p>
    <w:p w:rsidR="005B3083" w:rsidRDefault="006A63EE" w:rsidP="00E15A02">
      <w:pPr>
        <w:rPr>
          <w:rFonts w:ascii="Consolas" w:hAnsi="Consolas" w:cs="Consolas"/>
          <w:sz w:val="19"/>
          <w:szCs w:val="19"/>
        </w:rPr>
      </w:pPr>
      <w:r>
        <w:rPr>
          <w:rFonts w:ascii="Consolas" w:hAnsi="Consolas" w:cs="Consolas"/>
          <w:sz w:val="19"/>
          <w:szCs w:val="19"/>
        </w:rPr>
        <w:t xml:space="preserve">Excel </w:t>
      </w:r>
      <w:r w:rsidR="003C0CF6">
        <w:rPr>
          <w:rFonts w:ascii="Consolas" w:hAnsi="Consolas" w:cs="Consolas"/>
          <w:sz w:val="19"/>
          <w:szCs w:val="19"/>
        </w:rPr>
        <w:t>Export_TxOText</w:t>
      </w:r>
      <w:r>
        <w:rPr>
          <w:rFonts w:ascii="Consolas" w:hAnsi="Consolas" w:cs="Consolas"/>
          <w:sz w:val="19"/>
          <w:szCs w:val="19"/>
        </w:rPr>
        <w:t xml:space="preserve"> - </w:t>
      </w:r>
      <w:r w:rsidR="005B3083">
        <w:rPr>
          <w:rFonts w:ascii="Consolas" w:hAnsi="Consolas" w:cs="Consolas"/>
          <w:sz w:val="19"/>
          <w:szCs w:val="19"/>
        </w:rPr>
        <w:t xml:space="preserve">Which collates </w:t>
      </w:r>
      <w:r>
        <w:rPr>
          <w:rFonts w:ascii="Consolas" w:hAnsi="Consolas" w:cs="Consolas"/>
          <w:sz w:val="19"/>
          <w:szCs w:val="19"/>
        </w:rPr>
        <w:t>text segments in TxO objects.</w:t>
      </w:r>
    </w:p>
    <w:p w:rsidR="006A63EE" w:rsidRDefault="006A63EE" w:rsidP="006A63EE">
      <w:pPr>
        <w:pStyle w:val="Heading8"/>
        <w:rPr>
          <w:b/>
        </w:rPr>
      </w:pPr>
      <w:r>
        <w:rPr>
          <w:b/>
        </w:rPr>
        <w:t>Work to be done</w:t>
      </w:r>
    </w:p>
    <w:p w:rsidR="006A63EE" w:rsidRDefault="006A63EE" w:rsidP="006A63EE">
      <w:pPr>
        <w:rPr>
          <w:b/>
        </w:rPr>
      </w:pPr>
    </w:p>
    <w:p w:rsidR="00907968" w:rsidRDefault="00907968" w:rsidP="00907968">
      <w:pPr>
        <w:pStyle w:val="Heading5"/>
        <w:rPr>
          <w:b w:val="0"/>
        </w:rPr>
      </w:pPr>
      <w:r>
        <w:rPr>
          <w:b w:val="0"/>
        </w:rPr>
        <w:t>Calls</w:t>
      </w:r>
    </w:p>
    <w:p w:rsidR="00907968" w:rsidRDefault="00907968" w:rsidP="00907968">
      <w:pPr>
        <w:rPr>
          <w:rFonts w:ascii="Consolas" w:hAnsi="Consolas" w:cs="Consolas"/>
          <w:sz w:val="19"/>
          <w:szCs w:val="19"/>
        </w:rPr>
      </w:pPr>
      <w:r>
        <w:rPr>
          <w:rFonts w:ascii="Consolas" w:hAnsi="Consolas" w:cs="Consolas"/>
          <w:sz w:val="19"/>
          <w:szCs w:val="19"/>
        </w:rPr>
        <w:t>bridge_GWAnalyseSchemaExportTextString</w:t>
      </w:r>
    </w:p>
    <w:p w:rsidR="00E15A02" w:rsidRDefault="00907968" w:rsidP="00907968">
      <w:pPr>
        <w:rPr>
          <w:rFonts w:ascii="Consolas" w:hAnsi="Consolas" w:cs="Consolas"/>
          <w:sz w:val="19"/>
          <w:szCs w:val="19"/>
        </w:rPr>
      </w:pPr>
      <w:r>
        <w:rPr>
          <w:rFonts w:ascii="Consolas" w:hAnsi="Consolas" w:cs="Consolas"/>
          <w:sz w:val="19"/>
          <w:szCs w:val="19"/>
        </w:rPr>
        <w:t>which calls bridge_GWAnalyseSchemaExportTextMembuf</w:t>
      </w:r>
    </w:p>
    <w:p w:rsidR="00264DC6" w:rsidRDefault="00907968" w:rsidP="00907968">
      <w:pPr>
        <w:rPr>
          <w:rFonts w:ascii="Consolas" w:hAnsi="Consolas" w:cs="Consolas"/>
          <w:sz w:val="19"/>
          <w:szCs w:val="19"/>
        </w:rPr>
      </w:pPr>
      <w:r>
        <w:rPr>
          <w:rFonts w:ascii="Consolas" w:hAnsi="Consolas" w:cs="Consolas"/>
          <w:sz w:val="19"/>
          <w:szCs w:val="19"/>
        </w:rPr>
        <w:t>while wrapping the text in a memory buffer</w:t>
      </w:r>
    </w:p>
    <w:p w:rsidR="00264DC6" w:rsidRPr="00264DC6" w:rsidRDefault="00264DC6" w:rsidP="00264DC6">
      <w:pPr>
        <w:pStyle w:val="Heading5"/>
        <w:rPr>
          <w:b w:val="0"/>
        </w:rPr>
      </w:pPr>
      <w:r w:rsidRPr="00264DC6">
        <w:rPr>
          <w:b w:val="0"/>
        </w:rPr>
        <w:t>Work to be done</w:t>
      </w:r>
    </w:p>
    <w:p w:rsidR="006A63EE" w:rsidRDefault="006A63EE" w:rsidP="006A63EE">
      <w:pPr>
        <w:rPr>
          <w:rFonts w:ascii="Consolas" w:hAnsi="Consolas" w:cs="Consolas"/>
          <w:sz w:val="19"/>
          <w:szCs w:val="19"/>
        </w:rPr>
      </w:pPr>
      <w:r>
        <w:rPr>
          <w:rFonts w:ascii="Consolas" w:hAnsi="Consolas" w:cs="Consolas"/>
          <w:sz w:val="19"/>
          <w:szCs w:val="19"/>
        </w:rPr>
        <w:t xml:space="preserve">Ensure detailed location information is passed down to GWAnalyseSchemaExportTextMembuf </w:t>
      </w:r>
    </w:p>
    <w:p w:rsidR="00264DC6" w:rsidRDefault="006A63EE" w:rsidP="00907968">
      <w:pPr>
        <w:rPr>
          <w:rFonts w:ascii="Consolas" w:hAnsi="Consolas" w:cs="Consolas"/>
          <w:sz w:val="19"/>
          <w:szCs w:val="19"/>
        </w:rPr>
      </w:pPr>
      <w:r>
        <w:rPr>
          <w:rFonts w:ascii="Consolas" w:hAnsi="Consolas" w:cs="Consolas"/>
          <w:sz w:val="19"/>
          <w:szCs w:val="19"/>
        </w:rPr>
        <w:t>F</w:t>
      </w:r>
      <w:r w:rsidR="00264DC6">
        <w:rPr>
          <w:rFonts w:ascii="Consolas" w:hAnsi="Consolas" w:cs="Consolas"/>
          <w:sz w:val="19"/>
          <w:szCs w:val="19"/>
        </w:rPr>
        <w:t>ully reversible location information i</w:t>
      </w:r>
      <w:r>
        <w:rPr>
          <w:rFonts w:ascii="Consolas" w:hAnsi="Consolas" w:cs="Consolas"/>
          <w:sz w:val="19"/>
          <w:szCs w:val="19"/>
        </w:rPr>
        <w:t>s required in order to reinsert text</w:t>
      </w:r>
    </w:p>
    <w:p w:rsidR="00907968" w:rsidRPr="00E15A02" w:rsidRDefault="00907968" w:rsidP="00907968">
      <w:pPr>
        <w:rPr>
          <w:b/>
        </w:rPr>
      </w:pPr>
    </w:p>
    <w:p w:rsidR="00E15A02" w:rsidRPr="00E15A02" w:rsidRDefault="00E15A02" w:rsidP="00E15A02">
      <w:pPr>
        <w:pStyle w:val="Heading4"/>
      </w:pPr>
      <w:r w:rsidRPr="00E15A02">
        <w:t>uint32_t analysis_GWAnalyseSchemaExportTextMembuf (size_t offset, memoryBuffer *mb, char *encoding)</w:t>
      </w:r>
    </w:p>
    <w:p w:rsidR="00E15A02" w:rsidRDefault="00907968" w:rsidP="00907968">
      <w:pPr>
        <w:pStyle w:val="Heading5"/>
        <w:rPr>
          <w:b w:val="0"/>
        </w:rPr>
      </w:pPr>
      <w:r>
        <w:rPr>
          <w:b w:val="0"/>
        </w:rPr>
        <w:t>Called By</w:t>
      </w:r>
    </w:p>
    <w:p w:rsidR="00907968" w:rsidRPr="00E15A02" w:rsidRDefault="00907968" w:rsidP="00907968">
      <w:pPr>
        <w:pStyle w:val="Heading5"/>
        <w:rPr>
          <w:b w:val="0"/>
        </w:rPr>
      </w:pPr>
      <w:r>
        <w:rPr>
          <w:b w:val="0"/>
        </w:rPr>
        <w:t>Calls</w:t>
      </w:r>
    </w:p>
    <w:p w:rsidR="00E15A02" w:rsidRDefault="00177673" w:rsidP="00CA56DE">
      <w:pPr>
        <w:rPr>
          <w:rFonts w:ascii="Consolas" w:hAnsi="Consolas" w:cs="Consolas"/>
          <w:sz w:val="19"/>
          <w:szCs w:val="19"/>
        </w:rPr>
      </w:pPr>
      <w:r w:rsidRPr="00177673">
        <w:rPr>
          <w:rFonts w:ascii="Consolas" w:hAnsi="Consolas" w:cs="Consolas"/>
          <w:sz w:val="19"/>
          <w:szCs w:val="19"/>
        </w:rPr>
        <w:t>bridge_GWAnalyseSchemaExportTextMembuf</w:t>
      </w:r>
    </w:p>
    <w:p w:rsidR="00264DC6" w:rsidRDefault="00264DC6" w:rsidP="00CA56DE">
      <w:pPr>
        <w:rPr>
          <w:rFonts w:ascii="Consolas" w:hAnsi="Consolas" w:cs="Consolas"/>
          <w:sz w:val="19"/>
          <w:szCs w:val="19"/>
        </w:rPr>
      </w:pPr>
      <w:r>
        <w:rPr>
          <w:rFonts w:ascii="Consolas" w:hAnsi="Consolas" w:cs="Consolas"/>
          <w:sz w:val="19"/>
          <w:szCs w:val="19"/>
        </w:rPr>
        <w:t>which converts text encoding and concatenates into a vector with byte order mark separators ready for storage in interchange file</w:t>
      </w:r>
    </w:p>
    <w:p w:rsidR="00264DC6" w:rsidRPr="00264DC6" w:rsidRDefault="00264DC6" w:rsidP="00264DC6">
      <w:pPr>
        <w:pStyle w:val="Heading5"/>
        <w:rPr>
          <w:b w:val="0"/>
        </w:rPr>
      </w:pPr>
      <w:r w:rsidRPr="00264DC6">
        <w:rPr>
          <w:b w:val="0"/>
        </w:rPr>
        <w:t>Work to be done</w:t>
      </w:r>
    </w:p>
    <w:p w:rsidR="00264DC6" w:rsidRDefault="00AA79B0" w:rsidP="00264DC6">
      <w:pPr>
        <w:rPr>
          <w:rFonts w:ascii="Consolas" w:hAnsi="Consolas" w:cs="Consolas"/>
          <w:sz w:val="19"/>
          <w:szCs w:val="19"/>
        </w:rPr>
      </w:pPr>
      <w:r>
        <w:rPr>
          <w:rFonts w:ascii="Consolas" w:hAnsi="Consolas" w:cs="Consolas"/>
          <w:sz w:val="19"/>
          <w:szCs w:val="19"/>
        </w:rPr>
        <w:t xml:space="preserve">Extracted text details need to be sent to the analysis report (as originally intended) </w:t>
      </w:r>
    </w:p>
    <w:p w:rsidR="00AA79B0" w:rsidRPr="00177673" w:rsidRDefault="00AA79B0" w:rsidP="00264DC6">
      <w:pPr>
        <w:rPr>
          <w:rFonts w:ascii="Consolas" w:hAnsi="Consolas" w:cs="Consolas"/>
          <w:sz w:val="19"/>
          <w:szCs w:val="19"/>
        </w:rPr>
      </w:pPr>
      <w:r>
        <w:rPr>
          <w:rFonts w:ascii="Consolas" w:hAnsi="Consolas" w:cs="Consolas"/>
          <w:sz w:val="19"/>
          <w:szCs w:val="19"/>
        </w:rPr>
        <w:t>Or sibling stream created with stream of binary objects that identify each text snippet in the text data stream, its original location and encoding.</w:t>
      </w:r>
    </w:p>
    <w:p w:rsidR="00CA56DE" w:rsidRDefault="00CA56DE" w:rsidP="00A57557">
      <w:pPr>
        <w:rPr>
          <w:b/>
        </w:rPr>
      </w:pPr>
    </w:p>
    <w:p w:rsidR="007C7D5D" w:rsidRDefault="007C7D5D" w:rsidP="00876288">
      <w:pPr>
        <w:pStyle w:val="Heading3"/>
        <w:rPr>
          <w:b w:val="0"/>
        </w:rPr>
      </w:pPr>
      <w:r>
        <w:rPr>
          <w:b w:val="0"/>
        </w:rPr>
        <w:t>Restructure of import/export into reusable subsystem</w:t>
      </w:r>
    </w:p>
    <w:p w:rsidR="00A57557" w:rsidRDefault="00606255" w:rsidP="00606255">
      <w:pPr>
        <w:pStyle w:val="Heading4"/>
      </w:pPr>
      <w:r>
        <w:t>M</w:t>
      </w:r>
      <w:r w:rsidR="00A57557" w:rsidRPr="00606255">
        <w:t>ode for text searching that allows use of the export/import feature to carry out text analysis and modification ‘in-situ’ without using the final ‘write to file’ stage</w:t>
      </w:r>
    </w:p>
    <w:p w:rsidR="005F2B65" w:rsidRDefault="005F2B65" w:rsidP="005F2B65">
      <w:pPr>
        <w:pStyle w:val="Heading5"/>
      </w:pPr>
      <w:r>
        <w:t>Option 1 - Another Glasswall Classic API Entry</w:t>
      </w:r>
    </w:p>
    <w:p w:rsidR="005F2B65" w:rsidRDefault="005F2B65" w:rsidP="005F2B65">
      <w:r>
        <w:t>Our existing API requires one or more new entries to support a ‘text search mode’</w:t>
      </w:r>
    </w:p>
    <w:p w:rsidR="005F2B65" w:rsidRDefault="005F2B65" w:rsidP="005F2B65">
      <w:r>
        <w:t>They would need to support similar structure to a manage and report API call. But the addition of request to use an internal text search function or an external text search function housed in a glasswall developed DLL or a third part DLL</w:t>
      </w:r>
    </w:p>
    <w:p w:rsidR="00AA3A33" w:rsidRDefault="00AA3A33" w:rsidP="005F2B65">
      <w:r>
        <w:t>The external DLL would either have to be a specific name or the name/path to the DLL that needs to be loaded would have to be an extra path in the API call</w:t>
      </w:r>
    </w:p>
    <w:p w:rsidR="00AA3A33" w:rsidRDefault="00AA3A33" w:rsidP="00AA3A33">
      <w:r>
        <w:t>Or a dedicated API call would be added to the SDK that selects the external DLL before further file processes occur.</w:t>
      </w:r>
    </w:p>
    <w:p w:rsidR="005F2B65" w:rsidRDefault="005F2B65" w:rsidP="005F2B65">
      <w:pPr>
        <w:pStyle w:val="Heading5"/>
      </w:pPr>
      <w:r>
        <w:t>Option 2 - Glasswall Supervisor multipurpose ‘threadable’ API Entry</w:t>
      </w:r>
    </w:p>
    <w:p w:rsidR="00AA3A33" w:rsidRDefault="007B720C" w:rsidP="00AA3A33">
      <w:r>
        <w:t>The Glasswall_Supervisor.dll option would add to the existing method of the supervisor wrapping around the glasswall.classic.dll and any other dlls as required and integrate the functional requirements across them all.</w:t>
      </w:r>
    </w:p>
    <w:p w:rsidR="007B720C" w:rsidRDefault="007B720C" w:rsidP="00AA3A33">
      <w:pPr>
        <w:rPr>
          <w:ins w:id="3" w:author="Steven Warner" w:date="2018-08-20T14:54:00Z"/>
        </w:rPr>
      </w:pPr>
      <w:r>
        <w:t>Adding a text search DLL at this level might reduce the complexities in glasswall.classic</w:t>
      </w:r>
    </w:p>
    <w:p w:rsidR="00A754D0" w:rsidRPr="00606255" w:rsidRDefault="00A754D0" w:rsidP="00AA3A33">
      <w:r>
        <w:t>In order to simplify the SDK for Threadable operation I propose a SDK that comprises of calls to initialise a session, register files/configuration/output</w:t>
      </w:r>
      <w:ins w:id="4" w:author="Steven Warner" w:date="2018-08-20T14:54:00Z">
        <w:r>
          <w:t xml:space="preserve"> </w:t>
        </w:r>
      </w:ins>
      <w:r>
        <w:t xml:space="preserve">with the session then trigger the mode of process and close of the session. This would make adding new modes and features a lot simpler. See Appendix 1 for suggested SDK extensions. </w:t>
      </w:r>
    </w:p>
    <w:p w:rsidR="00A57557" w:rsidRPr="00606255" w:rsidRDefault="00A57557" w:rsidP="00606255">
      <w:pPr>
        <w:pStyle w:val="Heading4"/>
      </w:pPr>
      <w:r w:rsidRPr="00606255">
        <w:t>Separate the import / export features into subsystems that can be called independently</w:t>
      </w:r>
    </w:p>
    <w:p w:rsidR="00B4052D" w:rsidRDefault="00511D7E" w:rsidP="00B4052D">
      <w:pPr>
        <w:pStyle w:val="ListParagraph"/>
        <w:numPr>
          <w:ilvl w:val="0"/>
          <w:numId w:val="23"/>
        </w:numPr>
        <w:rPr>
          <w:rFonts w:ascii="Consolas" w:hAnsi="Consolas" w:cs="Consolas"/>
          <w:sz w:val="19"/>
          <w:szCs w:val="19"/>
        </w:rPr>
      </w:pPr>
      <w:r>
        <w:rPr>
          <w:rFonts w:ascii="Consolas" w:hAnsi="Consolas" w:cs="Consolas"/>
          <w:sz w:val="19"/>
          <w:szCs w:val="19"/>
        </w:rPr>
        <w:t>Create MemoryToMem</w:t>
      </w:r>
      <w:r w:rsidR="00B4052D" w:rsidRPr="00B4052D">
        <w:rPr>
          <w:rFonts w:ascii="Consolas" w:hAnsi="Consolas" w:cs="Consolas"/>
          <w:sz w:val="19"/>
          <w:szCs w:val="19"/>
        </w:rPr>
        <w:t>ory version of GWFileToMemoryAnalysisProtectAndExport</w:t>
      </w:r>
    </w:p>
    <w:p w:rsidR="00B4052D" w:rsidRDefault="00B4052D" w:rsidP="00B4052D">
      <w:pPr>
        <w:pStyle w:val="ListParagraph"/>
        <w:numPr>
          <w:ilvl w:val="0"/>
          <w:numId w:val="23"/>
        </w:numPr>
        <w:rPr>
          <w:rFonts w:ascii="Consolas" w:hAnsi="Consolas" w:cs="Consolas"/>
          <w:sz w:val="19"/>
          <w:szCs w:val="19"/>
        </w:rPr>
      </w:pPr>
      <w:r>
        <w:rPr>
          <w:rFonts w:ascii="Consolas" w:hAnsi="Consolas" w:cs="Consolas"/>
          <w:sz w:val="19"/>
          <w:szCs w:val="19"/>
        </w:rPr>
        <w:t xml:space="preserve">Make </w:t>
      </w:r>
      <w:r w:rsidRPr="00B4052D">
        <w:rPr>
          <w:rFonts w:ascii="Consolas" w:hAnsi="Consolas" w:cs="Consolas"/>
          <w:sz w:val="19"/>
          <w:szCs w:val="19"/>
        </w:rPr>
        <w:t>AnalysisModePass</w:t>
      </w:r>
      <w:r>
        <w:rPr>
          <w:rFonts w:ascii="Consolas" w:hAnsi="Consolas" w:cs="Consolas"/>
          <w:sz w:val="19"/>
          <w:szCs w:val="19"/>
        </w:rPr>
        <w:t xml:space="preserve"> clearly a </w:t>
      </w:r>
      <w:r w:rsidR="00511D7E">
        <w:rPr>
          <w:rFonts w:ascii="Consolas" w:hAnsi="Consolas" w:cs="Consolas"/>
          <w:sz w:val="19"/>
          <w:szCs w:val="19"/>
        </w:rPr>
        <w:t>stage of Export</w:t>
      </w:r>
    </w:p>
    <w:p w:rsidR="00511D7E" w:rsidRDefault="00511D7E" w:rsidP="00511D7E">
      <w:pPr>
        <w:pStyle w:val="ListParagraph"/>
        <w:numPr>
          <w:ilvl w:val="0"/>
          <w:numId w:val="23"/>
        </w:numPr>
        <w:rPr>
          <w:rFonts w:ascii="Consolas" w:hAnsi="Consolas" w:cs="Consolas"/>
          <w:sz w:val="19"/>
          <w:szCs w:val="19"/>
        </w:rPr>
      </w:pPr>
      <w:r>
        <w:rPr>
          <w:rFonts w:ascii="Consolas" w:hAnsi="Consolas" w:cs="Consolas"/>
          <w:sz w:val="19"/>
          <w:szCs w:val="19"/>
        </w:rPr>
        <w:t>Integrate ‘</w:t>
      </w:r>
      <w:r w:rsidRPr="00511D7E">
        <w:rPr>
          <w:rFonts w:ascii="Consolas" w:hAnsi="Consolas" w:cs="Consolas"/>
          <w:sz w:val="19"/>
          <w:szCs w:val="19"/>
        </w:rPr>
        <w:t>addManagedFileToInterchangePackage</w:t>
      </w:r>
      <w:r>
        <w:rPr>
          <w:rFonts w:ascii="Consolas" w:hAnsi="Consolas" w:cs="Consolas"/>
          <w:sz w:val="19"/>
          <w:szCs w:val="19"/>
        </w:rPr>
        <w:t xml:space="preserve"> &amp; sendInterchangePackageToBuffer’ into </w:t>
      </w:r>
      <w:r w:rsidRPr="00511D7E">
        <w:rPr>
          <w:rFonts w:ascii="Consolas" w:hAnsi="Consolas" w:cs="Consolas"/>
          <w:sz w:val="19"/>
          <w:szCs w:val="19"/>
        </w:rPr>
        <w:t>ProtectModePass</w:t>
      </w:r>
    </w:p>
    <w:p w:rsidR="00511D7E" w:rsidRPr="00AF450A" w:rsidRDefault="00511D7E" w:rsidP="00AF450A">
      <w:pPr>
        <w:pStyle w:val="ListParagraph"/>
        <w:numPr>
          <w:ilvl w:val="0"/>
          <w:numId w:val="23"/>
        </w:numPr>
        <w:rPr>
          <w:rFonts w:ascii="Consolas" w:hAnsi="Consolas" w:cs="Consolas"/>
          <w:sz w:val="19"/>
          <w:szCs w:val="19"/>
        </w:rPr>
      </w:pPr>
      <w:r w:rsidRPr="00AF450A">
        <w:rPr>
          <w:rFonts w:ascii="Consolas" w:hAnsi="Consolas" w:cs="Consolas"/>
          <w:sz w:val="19"/>
          <w:szCs w:val="19"/>
        </w:rPr>
        <w:t xml:space="preserve">Create MemoryToMemory version of </w:t>
      </w:r>
      <w:r w:rsidR="00AF450A" w:rsidRPr="00AF450A">
        <w:rPr>
          <w:rFonts w:ascii="Consolas" w:hAnsi="Consolas" w:cs="Consolas"/>
          <w:sz w:val="19"/>
          <w:szCs w:val="19"/>
        </w:rPr>
        <w:t>GWFileToMemoryProtectAndImport</w:t>
      </w:r>
    </w:p>
    <w:p w:rsidR="00B4052D" w:rsidRDefault="00B4052D" w:rsidP="00B4052D"/>
    <w:p w:rsidR="007C7D5D" w:rsidRDefault="007C7D5D" w:rsidP="00876288">
      <w:pPr>
        <w:pStyle w:val="Heading3"/>
        <w:rPr>
          <w:b w:val="0"/>
        </w:rPr>
      </w:pPr>
      <w:r>
        <w:rPr>
          <w:b w:val="0"/>
        </w:rPr>
        <w:t>Connection to text search subsystem (glasswall or 3</w:t>
      </w:r>
      <w:r w:rsidRPr="007C7D5D">
        <w:rPr>
          <w:b w:val="0"/>
          <w:vertAlign w:val="superscript"/>
        </w:rPr>
        <w:t>rd</w:t>
      </w:r>
      <w:r>
        <w:rPr>
          <w:b w:val="0"/>
        </w:rPr>
        <w:t xml:space="preserve"> party)</w:t>
      </w:r>
    </w:p>
    <w:p w:rsidR="00A57557" w:rsidRPr="00E53011" w:rsidRDefault="00A57557" w:rsidP="00A57557">
      <w:r w:rsidRPr="00E53011">
        <w:t>Connect the NEW file text search plugin api to the export, import subsystems ‘back to back’ with the call to text search engines in-between</w:t>
      </w:r>
      <w:r w:rsidR="00E53011">
        <w:t>.</w:t>
      </w:r>
    </w:p>
    <w:p w:rsidR="007C7D5D" w:rsidRDefault="00400A1B" w:rsidP="00876288">
      <w:pPr>
        <w:pStyle w:val="Heading3"/>
        <w:rPr>
          <w:b w:val="0"/>
          <w:sz w:val="26"/>
        </w:rPr>
      </w:pPr>
      <w:r>
        <w:rPr>
          <w:b w:val="0"/>
          <w:sz w:val="26"/>
        </w:rPr>
        <w:t>Appendix 1 – Proposed extensions to Glasswall API (added via supervisor)</w:t>
      </w:r>
    </w:p>
    <w:p w:rsidR="00400A1B" w:rsidRPr="00400A1B" w:rsidRDefault="00400A1B" w:rsidP="00400A1B">
      <w:pPr>
        <w:rPr>
          <w:b/>
          <w:sz w:val="26"/>
        </w:rPr>
      </w:pPr>
    </w:p>
    <w:p w:rsidR="00400A1B" w:rsidRPr="00400A1B" w:rsidRDefault="00400A1B" w:rsidP="00400A1B">
      <w:pPr>
        <w:rPr>
          <w:b/>
          <w:sz w:val="26"/>
        </w:rPr>
      </w:pPr>
      <w:r w:rsidRPr="00400A1B">
        <w:rPr>
          <w:b/>
          <w:sz w:val="26"/>
        </w:rPr>
        <w:lastRenderedPageBreak/>
        <w:t>/* Ask for a new file processing session. Handle to the session returned or -1 if none available. */</w:t>
      </w:r>
    </w:p>
    <w:p w:rsidR="00400A1B" w:rsidRPr="00400A1B" w:rsidRDefault="00400A1B" w:rsidP="00400A1B">
      <w:pPr>
        <w:rPr>
          <w:b/>
          <w:sz w:val="26"/>
        </w:rPr>
      </w:pPr>
      <w:r w:rsidRPr="00400A1B">
        <w:rPr>
          <w:b/>
          <w:sz w:val="26"/>
        </w:rPr>
        <w:t>HANDLE GW2OpenSession(void );</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Request close of a session. Return 0 if successful, -1 if fails. */</w:t>
      </w:r>
    </w:p>
    <w:p w:rsidR="00400A1B" w:rsidRPr="00400A1B" w:rsidRDefault="00400A1B" w:rsidP="00400A1B">
      <w:pPr>
        <w:rPr>
          <w:b/>
          <w:sz w:val="26"/>
        </w:rPr>
      </w:pPr>
      <w:r w:rsidRPr="00400A1B">
        <w:rPr>
          <w:b/>
          <w:sz w:val="26"/>
        </w:rPr>
        <w:t>int GW2CloseSession(HANDLE handle);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Load the config XML file for this session */</w:t>
      </w:r>
    </w:p>
    <w:p w:rsidR="00400A1B" w:rsidRPr="00400A1B" w:rsidRDefault="00400A1B" w:rsidP="00400A1B">
      <w:pPr>
        <w:rPr>
          <w:b/>
          <w:sz w:val="26"/>
        </w:rPr>
      </w:pPr>
      <w:r w:rsidRPr="00400A1B">
        <w:rPr>
          <w:b/>
          <w:sz w:val="26"/>
        </w:rPr>
        <w:t>int GW2FileConfigXML(HANDLE handle, wchar_t * xmlstring);</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Load the config XML data from memory for this session */</w:t>
      </w:r>
    </w:p>
    <w:p w:rsidR="00400A1B" w:rsidRPr="00400A1B" w:rsidRDefault="00400A1B" w:rsidP="00400A1B">
      <w:pPr>
        <w:rPr>
          <w:b/>
          <w:sz w:val="26"/>
        </w:rPr>
      </w:pPr>
      <w:r w:rsidRPr="00400A1B">
        <w:rPr>
          <w:b/>
          <w:sz w:val="26"/>
        </w:rPr>
        <w:t>int GW2MemoryConfigXML(HANDLE handle, void ** xmlCfgFileBuffer, size_t * xmlCfgLength);</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 for processing */</w:t>
      </w:r>
    </w:p>
    <w:p w:rsidR="00400A1B" w:rsidRPr="00400A1B" w:rsidRDefault="00400A1B" w:rsidP="00400A1B">
      <w:pPr>
        <w:rPr>
          <w:b/>
          <w:sz w:val="26"/>
        </w:rPr>
      </w:pPr>
      <w:r w:rsidRPr="00400A1B">
        <w:rPr>
          <w:b/>
          <w:sz w:val="26"/>
        </w:rPr>
        <w:t>int GW2RegisterInputFile(HANDLE handle, wchar_t* inputFilePathName);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 image for processing */</w:t>
      </w:r>
    </w:p>
    <w:p w:rsidR="00400A1B" w:rsidRPr="00400A1B" w:rsidRDefault="00400A1B" w:rsidP="00400A1B">
      <w:pPr>
        <w:rPr>
          <w:b/>
          <w:sz w:val="26"/>
        </w:rPr>
      </w:pPr>
      <w:r w:rsidRPr="00400A1B">
        <w:rPr>
          <w:b/>
          <w:sz w:val="26"/>
        </w:rPr>
        <w:t>int GW2RegisterInputMemory(HANDLE handle, void ** inputFileBuffer, size_t * inputLength);</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filepath for managed output */</w:t>
      </w:r>
    </w:p>
    <w:p w:rsidR="00400A1B" w:rsidRPr="00400A1B" w:rsidRDefault="00400A1B" w:rsidP="00400A1B">
      <w:pPr>
        <w:rPr>
          <w:b/>
          <w:sz w:val="26"/>
        </w:rPr>
      </w:pPr>
      <w:r w:rsidRPr="00400A1B">
        <w:rPr>
          <w:b/>
          <w:sz w:val="26"/>
        </w:rPr>
        <w:t>int GW2RegisterOutFile(HANDLE handle, wchar_t* outputFilePathName);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memory for managed output */</w:t>
      </w:r>
    </w:p>
    <w:p w:rsidR="00400A1B" w:rsidRPr="00400A1B" w:rsidRDefault="00400A1B" w:rsidP="00400A1B">
      <w:pPr>
        <w:rPr>
          <w:b/>
          <w:sz w:val="26"/>
        </w:rPr>
      </w:pPr>
      <w:r w:rsidRPr="00400A1B">
        <w:rPr>
          <w:b/>
          <w:sz w:val="26"/>
        </w:rPr>
        <w:t>int GW2RegisterOutputMemory(HANDLE handle, void ** outputFileBuffer, size_t * outputLength);</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filepath for analysis output */</w:t>
      </w:r>
    </w:p>
    <w:p w:rsidR="00400A1B" w:rsidRPr="00400A1B" w:rsidRDefault="00400A1B" w:rsidP="00400A1B">
      <w:pPr>
        <w:rPr>
          <w:b/>
          <w:sz w:val="26"/>
        </w:rPr>
      </w:pPr>
      <w:r w:rsidRPr="00400A1B">
        <w:rPr>
          <w:b/>
          <w:sz w:val="26"/>
        </w:rPr>
        <w:t>int GW2RegisterAnalysisFile(HANDLE handle, wchar_t* analysisFilePathName);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memory for analysis output */</w:t>
      </w:r>
    </w:p>
    <w:p w:rsidR="00400A1B" w:rsidRPr="00400A1B" w:rsidRDefault="00400A1B" w:rsidP="00400A1B">
      <w:pPr>
        <w:rPr>
          <w:b/>
          <w:sz w:val="26"/>
        </w:rPr>
      </w:pPr>
      <w:r w:rsidRPr="00400A1B">
        <w:rPr>
          <w:b/>
          <w:sz w:val="26"/>
        </w:rPr>
        <w:t>int GW2RegisterAnalysisMemory(HANDLE handle, void ** analysisFileBuffer, size_t * analysisoutputLength);</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filepath for Report output */</w:t>
      </w:r>
    </w:p>
    <w:p w:rsidR="00400A1B" w:rsidRPr="00400A1B" w:rsidRDefault="00400A1B" w:rsidP="00400A1B">
      <w:pPr>
        <w:rPr>
          <w:b/>
          <w:sz w:val="26"/>
        </w:rPr>
      </w:pPr>
      <w:r w:rsidRPr="00400A1B">
        <w:rPr>
          <w:b/>
          <w:sz w:val="26"/>
        </w:rPr>
        <w:t>int GW2RegisterReportFile(HANDLE handle, wchar_t* ReportFilePathName);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memory for Report output */</w:t>
      </w:r>
    </w:p>
    <w:p w:rsidR="00400A1B" w:rsidRPr="00400A1B" w:rsidRDefault="00400A1B" w:rsidP="00400A1B">
      <w:pPr>
        <w:rPr>
          <w:b/>
          <w:sz w:val="26"/>
        </w:rPr>
      </w:pPr>
      <w:r w:rsidRPr="00400A1B">
        <w:rPr>
          <w:b/>
          <w:sz w:val="26"/>
        </w:rPr>
        <w:t>int GW2RegisterReportMemory(HANDLE handle, void ** ReportFileBuffer, size_t * ReportoutputLength);</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Identify filepath for external text search engine  */</w:t>
      </w:r>
    </w:p>
    <w:p w:rsidR="00400A1B" w:rsidRPr="00400A1B" w:rsidRDefault="00400A1B" w:rsidP="00400A1B">
      <w:pPr>
        <w:rPr>
          <w:b/>
          <w:sz w:val="26"/>
        </w:rPr>
      </w:pPr>
      <w:r w:rsidRPr="00400A1B">
        <w:rPr>
          <w:b/>
          <w:sz w:val="26"/>
        </w:rPr>
        <w:t>int GW2RegisterTextSearch</w:t>
      </w:r>
      <w:r>
        <w:rPr>
          <w:b/>
          <w:sz w:val="26"/>
        </w:rPr>
        <w:t>DLL</w:t>
      </w:r>
      <w:r w:rsidRPr="00400A1B">
        <w:rPr>
          <w:b/>
          <w:sz w:val="26"/>
        </w:rPr>
        <w:t>(HANDLE handle, wchar_t* TextSearchDLLFilePathName);</w:t>
      </w:r>
    </w:p>
    <w:p w:rsidR="00400A1B" w:rsidRPr="00400A1B" w:rsidRDefault="00400A1B" w:rsidP="00400A1B">
      <w:pPr>
        <w:rPr>
          <w:b/>
          <w:sz w:val="26"/>
        </w:rPr>
      </w:pPr>
    </w:p>
    <w:p w:rsidR="00400A1B" w:rsidRPr="00400A1B" w:rsidRDefault="00400A1B" w:rsidP="00400A1B">
      <w:pPr>
        <w:rPr>
          <w:b/>
          <w:sz w:val="26"/>
        </w:rPr>
      </w:pPr>
    </w:p>
    <w:p w:rsidR="00400A1B" w:rsidRPr="00400A1B" w:rsidRDefault="00400A1B" w:rsidP="00400A1B">
      <w:pPr>
        <w:rPr>
          <w:b/>
          <w:sz w:val="26"/>
        </w:rPr>
      </w:pPr>
      <w:r w:rsidRPr="00400A1B">
        <w:rPr>
          <w:b/>
          <w:sz w:val="26"/>
        </w:rPr>
        <w:t>/* Run process mode based on following mode codes:</w:t>
      </w:r>
    </w:p>
    <w:p w:rsidR="00400A1B" w:rsidRPr="00400A1B" w:rsidRDefault="00400A1B" w:rsidP="00400A1B">
      <w:pPr>
        <w:rPr>
          <w:b/>
          <w:sz w:val="26"/>
        </w:rPr>
      </w:pPr>
      <w:r w:rsidRPr="00400A1B">
        <w:rPr>
          <w:b/>
          <w:sz w:val="26"/>
        </w:rPr>
        <w:t>0 Analysis</w:t>
      </w:r>
    </w:p>
    <w:p w:rsidR="00400A1B" w:rsidRPr="00400A1B" w:rsidRDefault="00400A1B" w:rsidP="00400A1B">
      <w:pPr>
        <w:rPr>
          <w:b/>
          <w:sz w:val="26"/>
        </w:rPr>
      </w:pPr>
      <w:r w:rsidRPr="00400A1B">
        <w:rPr>
          <w:b/>
          <w:sz w:val="26"/>
        </w:rPr>
        <w:t>1 ManageProtect</w:t>
      </w:r>
    </w:p>
    <w:p w:rsidR="00400A1B" w:rsidRPr="00400A1B" w:rsidRDefault="00400A1B" w:rsidP="00400A1B">
      <w:pPr>
        <w:rPr>
          <w:b/>
          <w:sz w:val="26"/>
        </w:rPr>
      </w:pPr>
      <w:r w:rsidRPr="00400A1B">
        <w:rPr>
          <w:b/>
          <w:sz w:val="26"/>
        </w:rPr>
        <w:t>2 ManageProtectLite - deprecated</w:t>
      </w:r>
    </w:p>
    <w:p w:rsidR="00400A1B" w:rsidRPr="00400A1B" w:rsidRDefault="00400A1B" w:rsidP="00400A1B">
      <w:pPr>
        <w:rPr>
          <w:b/>
          <w:sz w:val="26"/>
        </w:rPr>
      </w:pPr>
      <w:r w:rsidRPr="00400A1B">
        <w:rPr>
          <w:b/>
          <w:sz w:val="26"/>
        </w:rPr>
        <w:t>3 ManageProtectReport (short form)</w:t>
      </w:r>
    </w:p>
    <w:p w:rsidR="00400A1B" w:rsidRPr="00400A1B" w:rsidRDefault="00400A1B" w:rsidP="00400A1B">
      <w:pPr>
        <w:rPr>
          <w:b/>
          <w:sz w:val="26"/>
        </w:rPr>
      </w:pPr>
      <w:r w:rsidRPr="00400A1B">
        <w:rPr>
          <w:b/>
          <w:sz w:val="26"/>
        </w:rPr>
        <w:t>4 ExportMode</w:t>
      </w:r>
    </w:p>
    <w:p w:rsidR="00400A1B" w:rsidRPr="00400A1B" w:rsidRDefault="00400A1B" w:rsidP="00400A1B">
      <w:pPr>
        <w:rPr>
          <w:b/>
          <w:sz w:val="26"/>
        </w:rPr>
      </w:pPr>
      <w:r w:rsidRPr="00400A1B">
        <w:rPr>
          <w:b/>
          <w:sz w:val="26"/>
        </w:rPr>
        <w:t>5 ImportMode</w:t>
      </w:r>
    </w:p>
    <w:p w:rsidR="00400A1B" w:rsidRPr="00400A1B" w:rsidRDefault="00400A1B" w:rsidP="00400A1B">
      <w:pPr>
        <w:rPr>
          <w:b/>
          <w:sz w:val="26"/>
        </w:rPr>
      </w:pPr>
      <w:r w:rsidRPr="00400A1B">
        <w:rPr>
          <w:b/>
          <w:sz w:val="26"/>
        </w:rPr>
        <w:t>6 TextSearchMode - proposed</w:t>
      </w:r>
    </w:p>
    <w:p w:rsidR="00400A1B" w:rsidRPr="00400A1B" w:rsidRDefault="00400A1B" w:rsidP="00400A1B">
      <w:pPr>
        <w:rPr>
          <w:b/>
          <w:sz w:val="26"/>
        </w:rPr>
      </w:pPr>
      <w:r w:rsidRPr="00400A1B">
        <w:rPr>
          <w:b/>
          <w:sz w:val="26"/>
        </w:rPr>
        <w:t xml:space="preserve"> */</w:t>
      </w:r>
    </w:p>
    <w:p w:rsidR="00400A1B" w:rsidRPr="00400A1B" w:rsidRDefault="00400A1B" w:rsidP="00400A1B">
      <w:pPr>
        <w:rPr>
          <w:b/>
          <w:sz w:val="26"/>
        </w:rPr>
      </w:pPr>
      <w:r w:rsidRPr="00400A1B">
        <w:rPr>
          <w:b/>
          <w:sz w:val="26"/>
        </w:rPr>
        <w:t>int GW2RunProcess(HANDLE handle, int mode);</w:t>
      </w:r>
    </w:p>
    <w:p w:rsidR="00400A1B" w:rsidRPr="00400A1B" w:rsidRDefault="00400A1B" w:rsidP="00400A1B">
      <w:pPr>
        <w:rPr>
          <w:b/>
          <w:sz w:val="26"/>
        </w:rPr>
      </w:pPr>
    </w:p>
    <w:p w:rsidR="00400A1B" w:rsidRPr="006A387D" w:rsidRDefault="00400A1B" w:rsidP="00400A1B">
      <w:pPr>
        <w:rPr>
          <w:b/>
          <w:sz w:val="26"/>
        </w:rPr>
      </w:pPr>
    </w:p>
    <w:sectPr w:rsidR="00400A1B" w:rsidRPr="006A387D" w:rsidSect="006A387D">
      <w:footerReference w:type="default" r:id="rId15"/>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537" w:rsidRDefault="009B7537">
      <w:pPr>
        <w:spacing w:after="0" w:line="240" w:lineRule="auto"/>
      </w:pPr>
      <w:r>
        <w:separator/>
      </w:r>
    </w:p>
  </w:endnote>
  <w:endnote w:type="continuationSeparator" w:id="0">
    <w:p w:rsidR="009B7537" w:rsidRDefault="009B7537">
      <w:pPr>
        <w:spacing w:after="0" w:line="240" w:lineRule="auto"/>
      </w:pPr>
      <w:r>
        <w:continuationSeparator/>
      </w:r>
    </w:p>
  </w:endnote>
  <w:endnote w:type="continuationNotice" w:id="1">
    <w:p w:rsidR="009B7537" w:rsidRDefault="009B7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rlito">
    <w:altName w:val="Times New Roman"/>
    <w:panose1 w:val="020F0502020204030204"/>
    <w:charset w:val="00"/>
    <w:family w:val="swiss"/>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stri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A40" w:rsidRDefault="005D5A40" w:rsidP="006A387D">
    <w:pPr>
      <w:jc w:val="right"/>
    </w:pPr>
    <w:r>
      <w:fldChar w:fldCharType="begin"/>
    </w:r>
    <w:r>
      <w:instrText>PAGE</w:instrText>
    </w:r>
    <w:r>
      <w:fldChar w:fldCharType="separate"/>
    </w:r>
    <w:r w:rsidR="0009525B">
      <w:rPr>
        <w:noProof/>
      </w:rPr>
      <w:t>26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537" w:rsidRDefault="009B7537">
      <w:pPr>
        <w:spacing w:after="0" w:line="240" w:lineRule="auto"/>
      </w:pPr>
      <w:r>
        <w:separator/>
      </w:r>
    </w:p>
  </w:footnote>
  <w:footnote w:type="continuationSeparator" w:id="0">
    <w:p w:rsidR="009B7537" w:rsidRDefault="009B7537">
      <w:pPr>
        <w:spacing w:after="0" w:line="240" w:lineRule="auto"/>
      </w:pPr>
      <w:r>
        <w:continuationSeparator/>
      </w:r>
    </w:p>
  </w:footnote>
  <w:footnote w:type="continuationNotice" w:id="1">
    <w:p w:rsidR="009B7537" w:rsidRDefault="009B753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C127EF"/>
    <w:multiLevelType w:val="hybridMultilevel"/>
    <w:tmpl w:val="5674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97F33"/>
    <w:multiLevelType w:val="multilevel"/>
    <w:tmpl w:val="1B48E1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C34A7B"/>
    <w:multiLevelType w:val="hybridMultilevel"/>
    <w:tmpl w:val="21EE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D45E4"/>
    <w:multiLevelType w:val="hybridMultilevel"/>
    <w:tmpl w:val="16D418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E38D1"/>
    <w:multiLevelType w:val="hybridMultilevel"/>
    <w:tmpl w:val="EE26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C0FBB"/>
    <w:multiLevelType w:val="multilevel"/>
    <w:tmpl w:val="429A9092"/>
    <w:lvl w:ilvl="0">
      <w:start w:val="1"/>
      <w:numFmt w:val="bullet"/>
      <w:lvlText w:val="●"/>
      <w:lvlJc w:val="left"/>
      <w:pPr>
        <w:ind w:left="766" w:hanging="360"/>
      </w:pPr>
      <w:rPr>
        <w:rFonts w:ascii="Arial" w:eastAsia="Arial" w:hAnsi="Arial" w:cs="Arial"/>
      </w:rPr>
    </w:lvl>
    <w:lvl w:ilvl="1">
      <w:start w:val="1"/>
      <w:numFmt w:val="bullet"/>
      <w:lvlText w:val="o"/>
      <w:lvlJc w:val="left"/>
      <w:pPr>
        <w:ind w:left="1486" w:hanging="360"/>
      </w:pPr>
      <w:rPr>
        <w:rFonts w:ascii="Arial" w:eastAsia="Arial" w:hAnsi="Arial" w:cs="Arial"/>
      </w:rPr>
    </w:lvl>
    <w:lvl w:ilvl="2">
      <w:start w:val="1"/>
      <w:numFmt w:val="bullet"/>
      <w:lvlText w:val="▪"/>
      <w:lvlJc w:val="left"/>
      <w:pPr>
        <w:ind w:left="2206" w:hanging="360"/>
      </w:pPr>
      <w:rPr>
        <w:rFonts w:ascii="Arial" w:eastAsia="Arial" w:hAnsi="Arial" w:cs="Arial"/>
      </w:rPr>
    </w:lvl>
    <w:lvl w:ilvl="3">
      <w:start w:val="1"/>
      <w:numFmt w:val="bullet"/>
      <w:lvlText w:val="●"/>
      <w:lvlJc w:val="left"/>
      <w:pPr>
        <w:ind w:left="2926" w:hanging="360"/>
      </w:pPr>
      <w:rPr>
        <w:rFonts w:ascii="Arial" w:eastAsia="Arial" w:hAnsi="Arial" w:cs="Arial"/>
      </w:rPr>
    </w:lvl>
    <w:lvl w:ilvl="4">
      <w:start w:val="1"/>
      <w:numFmt w:val="bullet"/>
      <w:lvlText w:val="o"/>
      <w:lvlJc w:val="left"/>
      <w:pPr>
        <w:ind w:left="3646" w:hanging="360"/>
      </w:pPr>
      <w:rPr>
        <w:rFonts w:ascii="Arial" w:eastAsia="Arial" w:hAnsi="Arial" w:cs="Arial"/>
      </w:rPr>
    </w:lvl>
    <w:lvl w:ilvl="5">
      <w:start w:val="1"/>
      <w:numFmt w:val="bullet"/>
      <w:lvlText w:val="▪"/>
      <w:lvlJc w:val="left"/>
      <w:pPr>
        <w:ind w:left="4366" w:hanging="360"/>
      </w:pPr>
      <w:rPr>
        <w:rFonts w:ascii="Arial" w:eastAsia="Arial" w:hAnsi="Arial" w:cs="Arial"/>
      </w:rPr>
    </w:lvl>
    <w:lvl w:ilvl="6">
      <w:start w:val="1"/>
      <w:numFmt w:val="bullet"/>
      <w:lvlText w:val="●"/>
      <w:lvlJc w:val="left"/>
      <w:pPr>
        <w:ind w:left="5086" w:hanging="360"/>
      </w:pPr>
      <w:rPr>
        <w:rFonts w:ascii="Arial" w:eastAsia="Arial" w:hAnsi="Arial" w:cs="Arial"/>
      </w:rPr>
    </w:lvl>
    <w:lvl w:ilvl="7">
      <w:start w:val="1"/>
      <w:numFmt w:val="bullet"/>
      <w:lvlText w:val="o"/>
      <w:lvlJc w:val="left"/>
      <w:pPr>
        <w:ind w:left="5806" w:hanging="360"/>
      </w:pPr>
      <w:rPr>
        <w:rFonts w:ascii="Arial" w:eastAsia="Arial" w:hAnsi="Arial" w:cs="Arial"/>
      </w:rPr>
    </w:lvl>
    <w:lvl w:ilvl="8">
      <w:start w:val="1"/>
      <w:numFmt w:val="bullet"/>
      <w:lvlText w:val="▪"/>
      <w:lvlJc w:val="left"/>
      <w:pPr>
        <w:ind w:left="6526" w:hanging="360"/>
      </w:pPr>
      <w:rPr>
        <w:rFonts w:ascii="Arial" w:eastAsia="Arial" w:hAnsi="Arial" w:cs="Arial"/>
      </w:rPr>
    </w:lvl>
  </w:abstractNum>
  <w:abstractNum w:abstractNumId="7" w15:restartNumberingAfterBreak="0">
    <w:nsid w:val="217D6D02"/>
    <w:multiLevelType w:val="multilevel"/>
    <w:tmpl w:val="4D9271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31F7A27"/>
    <w:multiLevelType w:val="multilevel"/>
    <w:tmpl w:val="000C0D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8A667C9"/>
    <w:multiLevelType w:val="hybridMultilevel"/>
    <w:tmpl w:val="AC44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D4CEE"/>
    <w:multiLevelType w:val="hybridMultilevel"/>
    <w:tmpl w:val="336A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82535"/>
    <w:multiLevelType w:val="hybridMultilevel"/>
    <w:tmpl w:val="38325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33DFD"/>
    <w:multiLevelType w:val="hybridMultilevel"/>
    <w:tmpl w:val="B9E408B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5238080B"/>
    <w:multiLevelType w:val="multilevel"/>
    <w:tmpl w:val="6130CB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54377794"/>
    <w:multiLevelType w:val="hybridMultilevel"/>
    <w:tmpl w:val="21BA6132"/>
    <w:lvl w:ilvl="0" w:tplc="9666573C">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105CFC"/>
    <w:multiLevelType w:val="hybridMultilevel"/>
    <w:tmpl w:val="049C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214C39"/>
    <w:multiLevelType w:val="multilevel"/>
    <w:tmpl w:val="F926CB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EF63B4"/>
    <w:multiLevelType w:val="multilevel"/>
    <w:tmpl w:val="67E08D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6372646B"/>
    <w:multiLevelType w:val="multilevel"/>
    <w:tmpl w:val="419A148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64387D8C"/>
    <w:multiLevelType w:val="hybridMultilevel"/>
    <w:tmpl w:val="69648F3C"/>
    <w:lvl w:ilvl="0" w:tplc="9666573C">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646774"/>
    <w:multiLevelType w:val="multilevel"/>
    <w:tmpl w:val="3AC051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9AC2818"/>
    <w:multiLevelType w:val="hybridMultilevel"/>
    <w:tmpl w:val="C838A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1525C4"/>
    <w:multiLevelType w:val="multilevel"/>
    <w:tmpl w:val="264C9B6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7"/>
  </w:num>
  <w:num w:numId="2">
    <w:abstractNumId w:val="20"/>
  </w:num>
  <w:num w:numId="3">
    <w:abstractNumId w:val="6"/>
  </w:num>
  <w:num w:numId="4">
    <w:abstractNumId w:val="22"/>
  </w:num>
  <w:num w:numId="5">
    <w:abstractNumId w:val="7"/>
  </w:num>
  <w:num w:numId="6">
    <w:abstractNumId w:val="13"/>
  </w:num>
  <w:num w:numId="7">
    <w:abstractNumId w:val="18"/>
  </w:num>
  <w:num w:numId="8">
    <w:abstractNumId w:val="9"/>
  </w:num>
  <w:num w:numId="9">
    <w:abstractNumId w:val="11"/>
  </w:num>
  <w:num w:numId="10">
    <w:abstractNumId w:val="16"/>
  </w:num>
  <w:num w:numId="11">
    <w:abstractNumId w:val="2"/>
  </w:num>
  <w:num w:numId="12">
    <w:abstractNumId w:val="8"/>
  </w:num>
  <w:num w:numId="13">
    <w:abstractNumId w:val="0"/>
  </w:num>
  <w:num w:numId="14">
    <w:abstractNumId w:val="12"/>
  </w:num>
  <w:num w:numId="15">
    <w:abstractNumId w:val="1"/>
  </w:num>
  <w:num w:numId="16">
    <w:abstractNumId w:val="21"/>
  </w:num>
  <w:num w:numId="17">
    <w:abstractNumId w:val="15"/>
  </w:num>
  <w:num w:numId="18">
    <w:abstractNumId w:val="10"/>
  </w:num>
  <w:num w:numId="19">
    <w:abstractNumId w:val="5"/>
  </w:num>
  <w:num w:numId="20">
    <w:abstractNumId w:val="4"/>
  </w:num>
  <w:num w:numId="21">
    <w:abstractNumId w:val="3"/>
  </w:num>
  <w:num w:numId="22">
    <w:abstractNumId w:val="14"/>
  </w:num>
  <w:num w:numId="23">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Warner">
    <w15:presenceInfo w15:providerId="AD" w15:userId="S-1-5-21-432030331-593695713-2385373992-1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33"/>
  <w:doNotDisplayPageBoundaries/>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79"/>
    <w:rsid w:val="000224D9"/>
    <w:rsid w:val="000474CB"/>
    <w:rsid w:val="000517DF"/>
    <w:rsid w:val="00052C38"/>
    <w:rsid w:val="00062C74"/>
    <w:rsid w:val="0009525B"/>
    <w:rsid w:val="00096091"/>
    <w:rsid w:val="00096AF2"/>
    <w:rsid w:val="000A53C0"/>
    <w:rsid w:val="000E0368"/>
    <w:rsid w:val="000E6C5A"/>
    <w:rsid w:val="001014EB"/>
    <w:rsid w:val="00102A1C"/>
    <w:rsid w:val="001458E9"/>
    <w:rsid w:val="00146984"/>
    <w:rsid w:val="001571CD"/>
    <w:rsid w:val="00163A73"/>
    <w:rsid w:val="00177673"/>
    <w:rsid w:val="00181930"/>
    <w:rsid w:val="001B36FE"/>
    <w:rsid w:val="0022435B"/>
    <w:rsid w:val="00261D72"/>
    <w:rsid w:val="00264DC6"/>
    <w:rsid w:val="00267CEA"/>
    <w:rsid w:val="0028677C"/>
    <w:rsid w:val="002A600F"/>
    <w:rsid w:val="002B1874"/>
    <w:rsid w:val="002C40CE"/>
    <w:rsid w:val="002D0583"/>
    <w:rsid w:val="002D7AEA"/>
    <w:rsid w:val="002E055F"/>
    <w:rsid w:val="003216F4"/>
    <w:rsid w:val="00343125"/>
    <w:rsid w:val="003A0DE7"/>
    <w:rsid w:val="003B5670"/>
    <w:rsid w:val="003C0CF6"/>
    <w:rsid w:val="003C2055"/>
    <w:rsid w:val="003D2294"/>
    <w:rsid w:val="003E3DAC"/>
    <w:rsid w:val="00400A1B"/>
    <w:rsid w:val="004022D2"/>
    <w:rsid w:val="0040747F"/>
    <w:rsid w:val="00410153"/>
    <w:rsid w:val="004141F0"/>
    <w:rsid w:val="00415EFE"/>
    <w:rsid w:val="0045336A"/>
    <w:rsid w:val="004B47DC"/>
    <w:rsid w:val="004C472C"/>
    <w:rsid w:val="00501E5D"/>
    <w:rsid w:val="00505C36"/>
    <w:rsid w:val="00511D7E"/>
    <w:rsid w:val="00517C50"/>
    <w:rsid w:val="005575B8"/>
    <w:rsid w:val="00566715"/>
    <w:rsid w:val="0057066D"/>
    <w:rsid w:val="0057564D"/>
    <w:rsid w:val="00586530"/>
    <w:rsid w:val="005B3083"/>
    <w:rsid w:val="005C6746"/>
    <w:rsid w:val="005D5A40"/>
    <w:rsid w:val="005E5F6D"/>
    <w:rsid w:val="005E74B0"/>
    <w:rsid w:val="005F2302"/>
    <w:rsid w:val="005F2B65"/>
    <w:rsid w:val="00606255"/>
    <w:rsid w:val="006152C7"/>
    <w:rsid w:val="0063564D"/>
    <w:rsid w:val="006A387D"/>
    <w:rsid w:val="006A63EE"/>
    <w:rsid w:val="006A6E4B"/>
    <w:rsid w:val="006E6DBE"/>
    <w:rsid w:val="006E6FC0"/>
    <w:rsid w:val="00711237"/>
    <w:rsid w:val="00724343"/>
    <w:rsid w:val="00753766"/>
    <w:rsid w:val="00786679"/>
    <w:rsid w:val="007B720C"/>
    <w:rsid w:val="007C7D5D"/>
    <w:rsid w:val="007D5998"/>
    <w:rsid w:val="007E2502"/>
    <w:rsid w:val="007E3F8B"/>
    <w:rsid w:val="00801D8D"/>
    <w:rsid w:val="0080381F"/>
    <w:rsid w:val="00835224"/>
    <w:rsid w:val="00853CFD"/>
    <w:rsid w:val="00876288"/>
    <w:rsid w:val="008B5C88"/>
    <w:rsid w:val="008C3D53"/>
    <w:rsid w:val="008E2EA2"/>
    <w:rsid w:val="00907968"/>
    <w:rsid w:val="00935C59"/>
    <w:rsid w:val="00953CE4"/>
    <w:rsid w:val="009A3E3A"/>
    <w:rsid w:val="009B7537"/>
    <w:rsid w:val="009D7696"/>
    <w:rsid w:val="009F4691"/>
    <w:rsid w:val="00A0212A"/>
    <w:rsid w:val="00A16A74"/>
    <w:rsid w:val="00A57557"/>
    <w:rsid w:val="00A754D0"/>
    <w:rsid w:val="00A82B5C"/>
    <w:rsid w:val="00A9214C"/>
    <w:rsid w:val="00A92CA3"/>
    <w:rsid w:val="00AA3A33"/>
    <w:rsid w:val="00AA79B0"/>
    <w:rsid w:val="00AC657A"/>
    <w:rsid w:val="00AF450A"/>
    <w:rsid w:val="00AF4674"/>
    <w:rsid w:val="00B072D7"/>
    <w:rsid w:val="00B31EE9"/>
    <w:rsid w:val="00B36547"/>
    <w:rsid w:val="00B4052D"/>
    <w:rsid w:val="00B47FED"/>
    <w:rsid w:val="00B6624D"/>
    <w:rsid w:val="00B90D5F"/>
    <w:rsid w:val="00BC69C8"/>
    <w:rsid w:val="00BD7D5F"/>
    <w:rsid w:val="00BE5FB4"/>
    <w:rsid w:val="00BF004D"/>
    <w:rsid w:val="00C5187F"/>
    <w:rsid w:val="00C53ADC"/>
    <w:rsid w:val="00C8007E"/>
    <w:rsid w:val="00C86862"/>
    <w:rsid w:val="00CA56DE"/>
    <w:rsid w:val="00CC7E06"/>
    <w:rsid w:val="00CE65AD"/>
    <w:rsid w:val="00CF26E0"/>
    <w:rsid w:val="00CF5B72"/>
    <w:rsid w:val="00D0709B"/>
    <w:rsid w:val="00D27B3D"/>
    <w:rsid w:val="00DB5AF2"/>
    <w:rsid w:val="00DC1250"/>
    <w:rsid w:val="00DF40FD"/>
    <w:rsid w:val="00E15A02"/>
    <w:rsid w:val="00E53011"/>
    <w:rsid w:val="00E70825"/>
    <w:rsid w:val="00E715E2"/>
    <w:rsid w:val="00E9026F"/>
    <w:rsid w:val="00EA042F"/>
    <w:rsid w:val="00EA6DD0"/>
    <w:rsid w:val="00EA7497"/>
    <w:rsid w:val="00EB2545"/>
    <w:rsid w:val="00EB413F"/>
    <w:rsid w:val="00EE40FA"/>
    <w:rsid w:val="00EF7BBE"/>
    <w:rsid w:val="00F35FEE"/>
    <w:rsid w:val="00F82BDC"/>
    <w:rsid w:val="00F85633"/>
    <w:rsid w:val="00FB2EE6"/>
    <w:rsid w:val="00FD2511"/>
    <w:rsid w:val="00FF2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4AEE"/>
  <w15:docId w15:val="{B53E1DDF-D588-4929-8EE7-A73A4159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DC"/>
  </w:style>
  <w:style w:type="paragraph" w:styleId="Heading1">
    <w:name w:val="heading 1"/>
    <w:basedOn w:val="Normal"/>
    <w:next w:val="Normal"/>
    <w:link w:val="Heading1Char"/>
    <w:uiPriority w:val="9"/>
    <w:qFormat/>
    <w:rsid w:val="00C53ADC"/>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uiPriority w:val="9"/>
    <w:qFormat/>
    <w:rsid w:val="00C53ADC"/>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rsid w:val="00C53ADC"/>
    <w:pPr>
      <w:keepNext/>
      <w:keepLines/>
      <w:spacing w:before="200" w:after="0"/>
      <w:outlineLvl w:val="2"/>
    </w:pPr>
    <w:rPr>
      <w:rFonts w:ascii="Cambria" w:eastAsia="Cambria" w:hAnsi="Cambria" w:cs="Cambria"/>
      <w:b/>
      <w:color w:val="4F81BD"/>
      <w:sz w:val="28"/>
      <w:szCs w:val="28"/>
    </w:rPr>
  </w:style>
  <w:style w:type="paragraph" w:styleId="Heading4">
    <w:name w:val="heading 4"/>
    <w:basedOn w:val="Normal"/>
    <w:next w:val="Normal"/>
    <w:link w:val="Heading4Char"/>
    <w:uiPriority w:val="9"/>
    <w:qFormat/>
    <w:rsid w:val="00C53ADC"/>
    <w:pPr>
      <w:keepNext/>
      <w:keepLines/>
      <w:spacing w:before="200" w:after="0"/>
      <w:outlineLvl w:val="3"/>
    </w:pPr>
    <w:rPr>
      <w:rFonts w:ascii="Cambria" w:eastAsia="Cambria" w:hAnsi="Cambria" w:cs="Cambria"/>
      <w:b/>
      <w:i/>
      <w:color w:val="4F81BD"/>
      <w:sz w:val="24"/>
      <w:szCs w:val="24"/>
    </w:rPr>
  </w:style>
  <w:style w:type="paragraph" w:styleId="Heading5">
    <w:name w:val="heading 5"/>
    <w:basedOn w:val="Normal"/>
    <w:next w:val="Normal"/>
    <w:link w:val="Heading5Char"/>
    <w:uiPriority w:val="9"/>
    <w:qFormat/>
    <w:rsid w:val="00C53ADC"/>
    <w:pPr>
      <w:keepNext/>
      <w:keepLines/>
      <w:spacing w:before="200" w:after="0"/>
      <w:outlineLvl w:val="4"/>
    </w:pPr>
    <w:rPr>
      <w:rFonts w:ascii="Cambria" w:eastAsia="Cambria" w:hAnsi="Cambria" w:cs="Cambria"/>
      <w:b/>
      <w:color w:val="243F60"/>
    </w:rPr>
  </w:style>
  <w:style w:type="paragraph" w:styleId="Heading6">
    <w:name w:val="heading 6"/>
    <w:basedOn w:val="Normal"/>
    <w:next w:val="Normal"/>
    <w:link w:val="Heading6Char"/>
    <w:uiPriority w:val="9"/>
    <w:qFormat/>
    <w:rsid w:val="00C53ADC"/>
    <w:pPr>
      <w:keepNext/>
      <w:keepLines/>
      <w:spacing w:before="200" w:after="0"/>
      <w:outlineLvl w:val="5"/>
    </w:pPr>
    <w:rPr>
      <w:rFonts w:ascii="Cambria" w:eastAsia="Cambria" w:hAnsi="Cambria" w:cs="Cambria"/>
      <w:b/>
      <w:i/>
      <w:color w:val="243F60"/>
      <w:sz w:val="20"/>
      <w:szCs w:val="20"/>
    </w:rPr>
  </w:style>
  <w:style w:type="paragraph" w:styleId="Heading7">
    <w:name w:val="heading 7"/>
    <w:basedOn w:val="Normal"/>
    <w:next w:val="Normal"/>
    <w:link w:val="Heading7Char"/>
    <w:uiPriority w:val="9"/>
    <w:unhideWhenUsed/>
    <w:qFormat/>
    <w:rsid w:val="00C53ADC"/>
    <w:pPr>
      <w:keepNext/>
      <w:keepLines/>
      <w:pBdr>
        <w:top w:val="none" w:sz="0" w:space="0" w:color="auto"/>
        <w:left w:val="none" w:sz="0" w:space="0" w:color="auto"/>
        <w:bottom w:val="none" w:sz="0" w:space="0" w:color="auto"/>
        <w:right w:val="none" w:sz="0" w:space="0" w:color="auto"/>
        <w:between w:val="none" w:sz="0" w:space="0" w:color="auto"/>
      </w:pBdr>
      <w:suppressAutoHyphens/>
      <w:spacing w:before="200" w:after="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unhideWhenUsed/>
    <w:qFormat/>
    <w:rsid w:val="00C53ADC"/>
    <w:pPr>
      <w:keepNext/>
      <w:keepLines/>
      <w:pBdr>
        <w:top w:val="none" w:sz="0" w:space="0" w:color="auto"/>
        <w:left w:val="none" w:sz="0" w:space="0" w:color="auto"/>
        <w:bottom w:val="none" w:sz="0" w:space="0" w:color="auto"/>
        <w:right w:val="none" w:sz="0" w:space="0" w:color="auto"/>
        <w:between w:val="none" w:sz="0" w:space="0" w:color="auto"/>
      </w:pBdr>
      <w:suppressAutoHyphens/>
      <w:spacing w:before="200" w:after="0"/>
      <w:outlineLvl w:val="7"/>
    </w:pPr>
    <w:rPr>
      <w:rFonts w:asciiTheme="majorHAnsi" w:eastAsiaTheme="majorEastAsia" w:hAnsiTheme="majorHAnsi" w:cstheme="majorBidi"/>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ADC"/>
    <w:pPr>
      <w:keepNext/>
      <w:keepLines/>
      <w:spacing w:before="480" w:after="60"/>
    </w:pPr>
    <w:rPr>
      <w:rFonts w:ascii="Arial" w:eastAsia="Arial" w:hAnsi="Arial" w:cs="Arial"/>
      <w:b/>
      <w:sz w:val="52"/>
      <w:szCs w:val="52"/>
    </w:rPr>
  </w:style>
  <w:style w:type="paragraph" w:styleId="Subtitle">
    <w:name w:val="Subtitle"/>
    <w:basedOn w:val="Normal"/>
    <w:next w:val="Normal"/>
    <w:link w:val="SubtitleChar"/>
    <w:uiPriority w:val="11"/>
    <w:qFormat/>
    <w:rsid w:val="00C53ADC"/>
    <w:pPr>
      <w:keepNext/>
      <w:keepLines/>
      <w:spacing w:before="360" w:after="320"/>
    </w:pPr>
    <w:rPr>
      <w:rFonts w:ascii="Arial" w:eastAsia="Arial" w:hAnsi="Arial" w:cs="Arial"/>
      <w:i/>
      <w:color w:val="666666"/>
      <w:sz w:val="30"/>
      <w:szCs w:val="30"/>
    </w:rPr>
  </w:style>
  <w:style w:type="table" w:customStyle="1" w:styleId="a">
    <w:basedOn w:val="TableNormal"/>
    <w:pPr>
      <w:spacing w:after="0" w:line="240" w:lineRule="auto"/>
    </w:pPr>
    <w:rPr>
      <w:rFonts w:ascii="Carlito" w:eastAsia="Carlito" w:hAnsi="Carlito" w:cs="Carlito"/>
    </w:rPr>
    <w:tblPr>
      <w:tblStyleRowBandSize w:val="1"/>
      <w:tblStyleColBandSize w:val="1"/>
      <w:tblCellMar>
        <w:left w:w="107"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0">
    <w:basedOn w:val="TableNormal"/>
    <w:pPr>
      <w:spacing w:after="0" w:line="240" w:lineRule="auto"/>
    </w:pPr>
    <w:rPr>
      <w:rFonts w:ascii="Carlito" w:eastAsia="Carlito" w:hAnsi="Carlito" w:cs="Carlito"/>
    </w:rPr>
    <w:tblPr>
      <w:tblStyleRowBandSize w:val="1"/>
      <w:tblStyleColBandSize w:val="1"/>
      <w:tblCellMar>
        <w:left w:w="107"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character" w:customStyle="1" w:styleId="Heading7Char">
    <w:name w:val="Heading 7 Char"/>
    <w:basedOn w:val="DefaultParagraphFont"/>
    <w:link w:val="Heading7"/>
    <w:uiPriority w:val="9"/>
    <w:rsid w:val="00C53ADC"/>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rsid w:val="00C53ADC"/>
    <w:rPr>
      <w:rFonts w:asciiTheme="majorHAnsi" w:eastAsiaTheme="majorEastAsia" w:hAnsiTheme="majorHAnsi" w:cstheme="majorBidi"/>
      <w:color w:val="404040" w:themeColor="text1" w:themeTint="BF"/>
      <w:sz w:val="20"/>
      <w:szCs w:val="20"/>
      <w:lang w:eastAsia="en-US"/>
    </w:rPr>
  </w:style>
  <w:style w:type="character" w:customStyle="1" w:styleId="Heading1Char">
    <w:name w:val="Heading 1 Char"/>
    <w:basedOn w:val="DefaultParagraphFont"/>
    <w:link w:val="Heading1"/>
    <w:uiPriority w:val="9"/>
    <w:qFormat/>
    <w:rsid w:val="00C53ADC"/>
    <w:rPr>
      <w:rFonts w:ascii="Cambria" w:eastAsia="Cambria" w:hAnsi="Cambria" w:cs="Cambria"/>
      <w:b/>
      <w:color w:val="365F91"/>
      <w:sz w:val="28"/>
      <w:szCs w:val="28"/>
    </w:rPr>
  </w:style>
  <w:style w:type="character" w:customStyle="1" w:styleId="Heading2Char">
    <w:name w:val="Heading 2 Char"/>
    <w:basedOn w:val="DefaultParagraphFont"/>
    <w:link w:val="Heading2"/>
    <w:uiPriority w:val="9"/>
    <w:qFormat/>
    <w:rsid w:val="00C53ADC"/>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qFormat/>
    <w:rsid w:val="00C53ADC"/>
    <w:rPr>
      <w:rFonts w:ascii="Cambria" w:eastAsia="Cambria" w:hAnsi="Cambria" w:cs="Cambria"/>
      <w:b/>
      <w:color w:val="4F81BD"/>
      <w:sz w:val="28"/>
      <w:szCs w:val="28"/>
    </w:rPr>
  </w:style>
  <w:style w:type="character" w:customStyle="1" w:styleId="Heading4Char">
    <w:name w:val="Heading 4 Char"/>
    <w:basedOn w:val="DefaultParagraphFont"/>
    <w:link w:val="Heading4"/>
    <w:uiPriority w:val="9"/>
    <w:qFormat/>
    <w:rsid w:val="00C53ADC"/>
    <w:rPr>
      <w:rFonts w:ascii="Cambria" w:eastAsia="Cambria" w:hAnsi="Cambria" w:cs="Cambria"/>
      <w:b/>
      <w:i/>
      <w:color w:val="4F81BD"/>
      <w:sz w:val="24"/>
      <w:szCs w:val="24"/>
    </w:rPr>
  </w:style>
  <w:style w:type="paragraph" w:styleId="BalloonText">
    <w:name w:val="Balloon Text"/>
    <w:basedOn w:val="Normal"/>
    <w:link w:val="BalloonTextChar"/>
    <w:uiPriority w:val="99"/>
    <w:semiHidden/>
    <w:unhideWhenUsed/>
    <w:qFormat/>
    <w:rsid w:val="00C53ADC"/>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Tahoma" w:eastAsiaTheme="minorHAnsi" w:hAnsi="Tahoma" w:cs="Tahoma"/>
      <w:color w:val="auto"/>
      <w:sz w:val="16"/>
      <w:szCs w:val="16"/>
      <w:lang w:eastAsia="en-US"/>
    </w:rPr>
  </w:style>
  <w:style w:type="character" w:customStyle="1" w:styleId="BalloonTextChar">
    <w:name w:val="Balloon Text Char"/>
    <w:basedOn w:val="DefaultParagraphFont"/>
    <w:link w:val="BalloonText"/>
    <w:uiPriority w:val="99"/>
    <w:semiHidden/>
    <w:qFormat/>
    <w:rsid w:val="00C53ADC"/>
    <w:rPr>
      <w:rFonts w:ascii="Tahoma" w:eastAsiaTheme="minorHAnsi" w:hAnsi="Tahoma" w:cs="Tahoma"/>
      <w:color w:val="auto"/>
      <w:sz w:val="16"/>
      <w:szCs w:val="16"/>
      <w:lang w:eastAsia="en-US"/>
    </w:rPr>
  </w:style>
  <w:style w:type="character" w:customStyle="1" w:styleId="Heading5Char">
    <w:name w:val="Heading 5 Char"/>
    <w:basedOn w:val="DefaultParagraphFont"/>
    <w:link w:val="Heading5"/>
    <w:uiPriority w:val="9"/>
    <w:qFormat/>
    <w:rsid w:val="00C53ADC"/>
    <w:rPr>
      <w:rFonts w:ascii="Cambria" w:eastAsia="Cambria" w:hAnsi="Cambria" w:cs="Cambria"/>
      <w:b/>
      <w:color w:val="243F60"/>
    </w:rPr>
  </w:style>
  <w:style w:type="paragraph" w:styleId="ListParagraph">
    <w:name w:val="List Paragraph"/>
    <w:basedOn w:val="Normal"/>
    <w:uiPriority w:val="34"/>
    <w:qFormat/>
    <w:rsid w:val="00C53ADC"/>
    <w:pPr>
      <w:pBdr>
        <w:top w:val="none" w:sz="0" w:space="0" w:color="auto"/>
        <w:left w:val="none" w:sz="0" w:space="0" w:color="auto"/>
        <w:bottom w:val="none" w:sz="0" w:space="0" w:color="auto"/>
        <w:right w:val="none" w:sz="0" w:space="0" w:color="auto"/>
        <w:between w:val="none" w:sz="0" w:space="0" w:color="auto"/>
      </w:pBdr>
      <w:suppressAutoHyphens/>
      <w:ind w:left="720"/>
      <w:contextualSpacing/>
    </w:pPr>
    <w:rPr>
      <w:rFonts w:asciiTheme="minorHAnsi" w:eastAsiaTheme="minorHAnsi" w:hAnsiTheme="minorHAnsi" w:cstheme="minorBidi"/>
      <w:color w:val="auto"/>
      <w:lang w:eastAsia="en-US"/>
    </w:rPr>
  </w:style>
  <w:style w:type="character" w:customStyle="1" w:styleId="TitleChar">
    <w:name w:val="Title Char"/>
    <w:basedOn w:val="DefaultParagraphFont"/>
    <w:link w:val="Title"/>
    <w:uiPriority w:val="10"/>
    <w:qFormat/>
    <w:rsid w:val="00C53ADC"/>
    <w:rPr>
      <w:rFonts w:ascii="Arial" w:eastAsia="Arial" w:hAnsi="Arial" w:cs="Arial"/>
      <w:b/>
      <w:sz w:val="52"/>
      <w:szCs w:val="52"/>
    </w:rPr>
  </w:style>
  <w:style w:type="character" w:customStyle="1" w:styleId="SubtitleChar">
    <w:name w:val="Subtitle Char"/>
    <w:basedOn w:val="DefaultParagraphFont"/>
    <w:link w:val="Subtitle"/>
    <w:uiPriority w:val="11"/>
    <w:qFormat/>
    <w:rsid w:val="00C53ADC"/>
    <w:rPr>
      <w:rFonts w:ascii="Arial" w:eastAsia="Arial" w:hAnsi="Arial" w:cs="Arial"/>
      <w:i/>
      <w:color w:val="666666"/>
      <w:sz w:val="30"/>
      <w:szCs w:val="30"/>
    </w:rPr>
  </w:style>
  <w:style w:type="paragraph" w:customStyle="1" w:styleId="CopyrightHeading">
    <w:name w:val="Copyright_Heading"/>
    <w:basedOn w:val="Normal"/>
    <w:qFormat/>
    <w:rsid w:val="00C53AD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jc w:val="center"/>
    </w:pPr>
    <w:rPr>
      <w:rFonts w:eastAsia="Times New Roman" w:cs="Times New Roman"/>
      <w:color w:val="auto"/>
      <w:sz w:val="20"/>
      <w:szCs w:val="20"/>
      <w:lang w:eastAsia="en-US"/>
    </w:rPr>
  </w:style>
  <w:style w:type="paragraph" w:customStyle="1" w:styleId="PageNumbering">
    <w:name w:val="Page Numbering"/>
    <w:basedOn w:val="Footer"/>
    <w:qFormat/>
    <w:rsid w:val="00C53ADC"/>
    <w:pPr>
      <w:tabs>
        <w:tab w:val="center" w:pos="4320"/>
        <w:tab w:val="right" w:pos="8640"/>
      </w:tabs>
      <w:spacing w:before="40" w:after="40"/>
      <w:jc w:val="center"/>
    </w:pPr>
    <w:rPr>
      <w:rFonts w:ascii="Arial" w:eastAsia="Times New Roman" w:hAnsi="Arial" w:cs="Times New Roman"/>
      <w:color w:val="000000"/>
      <w:sz w:val="16"/>
      <w:szCs w:val="20"/>
    </w:rPr>
  </w:style>
  <w:style w:type="paragraph" w:customStyle="1" w:styleId="ColorfulGrid-Accent11">
    <w:name w:val="Colorful Grid - Accent 11"/>
    <w:basedOn w:val="Normal"/>
    <w:qFormat/>
    <w:rsid w:val="00C53AD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left="227" w:right="227"/>
    </w:pPr>
    <w:rPr>
      <w:rFonts w:ascii="Arial" w:eastAsia="Times New Roman" w:hAnsi="Arial" w:cs="Times New Roman"/>
      <w:i/>
      <w:color w:val="auto"/>
      <w:sz w:val="20"/>
      <w:szCs w:val="20"/>
      <w:lang w:eastAsia="en-US"/>
    </w:rPr>
  </w:style>
  <w:style w:type="table" w:styleId="LightList-Accent1">
    <w:name w:val="Light List Accent 1"/>
    <w:basedOn w:val="TableNormal"/>
    <w:uiPriority w:val="61"/>
    <w:rsid w:val="00C53A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imes New Roman" w:hAnsiTheme="minorHAnsi" w:cstheme="minorBidi"/>
      <w:color w:val="auto"/>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C53ADC"/>
    <w:rPr>
      <w:color w:val="0000FF" w:themeColor="hyperlink"/>
      <w:u w:val="single"/>
    </w:rPr>
  </w:style>
  <w:style w:type="character" w:styleId="SubtleEmphasis">
    <w:name w:val="Subtle Emphasis"/>
    <w:basedOn w:val="DefaultParagraphFont"/>
    <w:uiPriority w:val="19"/>
    <w:qFormat/>
    <w:rsid w:val="00C53ADC"/>
    <w:rPr>
      <w:i/>
      <w:iCs/>
      <w:color w:val="808080" w:themeColor="text1" w:themeTint="7F"/>
    </w:rPr>
  </w:style>
  <w:style w:type="paragraph" w:styleId="Footer">
    <w:name w:val="footer"/>
    <w:basedOn w:val="Normal"/>
    <w:link w:val="FooterChar"/>
    <w:uiPriority w:val="99"/>
    <w:unhideWhenUsed/>
    <w:rsid w:val="00C53ADC"/>
    <w:pPr>
      <w:pBdr>
        <w:top w:val="none" w:sz="0" w:space="0" w:color="auto"/>
        <w:left w:val="none" w:sz="0" w:space="0" w:color="auto"/>
        <w:bottom w:val="none" w:sz="0" w:space="0" w:color="auto"/>
        <w:right w:val="none" w:sz="0" w:space="0" w:color="auto"/>
        <w:between w:val="none" w:sz="0" w:space="0" w:color="auto"/>
      </w:pBdr>
      <w:tabs>
        <w:tab w:val="center" w:pos="4513"/>
        <w:tab w:val="right" w:pos="9026"/>
      </w:tabs>
      <w:suppressAutoHyphens/>
      <w:spacing w:after="0" w:line="240" w:lineRule="auto"/>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qFormat/>
    <w:rsid w:val="00C53ADC"/>
    <w:rPr>
      <w:rFonts w:asciiTheme="minorHAnsi" w:eastAsiaTheme="minorHAnsi" w:hAnsiTheme="minorHAnsi" w:cstheme="minorBidi"/>
      <w:color w:val="auto"/>
      <w:lang w:eastAsia="en-US"/>
    </w:rPr>
  </w:style>
  <w:style w:type="character" w:styleId="PlaceholderText">
    <w:name w:val="Placeholder Text"/>
    <w:basedOn w:val="DefaultParagraphFont"/>
    <w:uiPriority w:val="99"/>
    <w:semiHidden/>
    <w:qFormat/>
    <w:rsid w:val="00C53ADC"/>
    <w:rPr>
      <w:color w:val="808080"/>
    </w:rPr>
  </w:style>
  <w:style w:type="character" w:customStyle="1" w:styleId="InternetLink">
    <w:name w:val="Internet Link"/>
    <w:basedOn w:val="DefaultParagraphFont"/>
    <w:uiPriority w:val="99"/>
    <w:unhideWhenUsed/>
    <w:rsid w:val="00C53ADC"/>
    <w:rPr>
      <w:color w:val="0000FF" w:themeColor="hyperlink"/>
      <w:u w:val="single"/>
    </w:rPr>
  </w:style>
  <w:style w:type="character" w:customStyle="1" w:styleId="ListLabel1">
    <w:name w:val="ListLabel 1"/>
    <w:qFormat/>
    <w:rsid w:val="00C53ADC"/>
    <w:rPr>
      <w:rFonts w:cs="Courier New"/>
    </w:rPr>
  </w:style>
  <w:style w:type="paragraph" w:customStyle="1" w:styleId="Heading">
    <w:name w:val="Heading"/>
    <w:basedOn w:val="Normal"/>
    <w:next w:val="TextBody"/>
    <w:qFormat/>
    <w:rsid w:val="00C53ADC"/>
    <w:pPr>
      <w:keepNext/>
      <w:pBdr>
        <w:top w:val="none" w:sz="0" w:space="0" w:color="auto"/>
        <w:left w:val="none" w:sz="0" w:space="0" w:color="auto"/>
        <w:bottom w:val="none" w:sz="0" w:space="0" w:color="auto"/>
        <w:right w:val="none" w:sz="0" w:space="0" w:color="auto"/>
        <w:between w:val="none" w:sz="0" w:space="0" w:color="auto"/>
      </w:pBdr>
      <w:suppressAutoHyphens/>
      <w:spacing w:before="240" w:after="120"/>
    </w:pPr>
    <w:rPr>
      <w:rFonts w:ascii="Liberation Sans" w:eastAsia="Microsoft YaHei" w:hAnsi="Liberation Sans" w:cs="Arial"/>
      <w:color w:val="auto"/>
      <w:sz w:val="28"/>
      <w:szCs w:val="28"/>
      <w:lang w:eastAsia="en-US"/>
    </w:rPr>
  </w:style>
  <w:style w:type="paragraph" w:customStyle="1" w:styleId="TextBody">
    <w:name w:val="Text Body"/>
    <w:basedOn w:val="Normal"/>
    <w:rsid w:val="00C53ADC"/>
    <w:pPr>
      <w:pBdr>
        <w:top w:val="none" w:sz="0" w:space="0" w:color="auto"/>
        <w:left w:val="none" w:sz="0" w:space="0" w:color="auto"/>
        <w:bottom w:val="none" w:sz="0" w:space="0" w:color="auto"/>
        <w:right w:val="none" w:sz="0" w:space="0" w:color="auto"/>
        <w:between w:val="none" w:sz="0" w:space="0" w:color="auto"/>
      </w:pBdr>
      <w:suppressAutoHyphens/>
      <w:spacing w:after="140" w:line="288" w:lineRule="auto"/>
    </w:pPr>
    <w:rPr>
      <w:rFonts w:asciiTheme="minorHAnsi" w:eastAsiaTheme="minorHAnsi" w:hAnsiTheme="minorHAnsi" w:cstheme="minorBidi"/>
      <w:color w:val="auto"/>
      <w:lang w:eastAsia="en-US"/>
    </w:rPr>
  </w:style>
  <w:style w:type="paragraph" w:styleId="List">
    <w:name w:val="List"/>
    <w:basedOn w:val="TextBody"/>
    <w:rsid w:val="00C53ADC"/>
    <w:rPr>
      <w:rFonts w:cs="Arial"/>
    </w:rPr>
  </w:style>
  <w:style w:type="paragraph" w:styleId="Caption">
    <w:name w:val="caption"/>
    <w:basedOn w:val="Normal"/>
    <w:qFormat/>
    <w:rsid w:val="00C53ADC"/>
    <w:pPr>
      <w:suppressLineNumbers/>
      <w:pBdr>
        <w:top w:val="none" w:sz="0" w:space="0" w:color="auto"/>
        <w:left w:val="none" w:sz="0" w:space="0" w:color="auto"/>
        <w:bottom w:val="none" w:sz="0" w:space="0" w:color="auto"/>
        <w:right w:val="none" w:sz="0" w:space="0" w:color="auto"/>
        <w:between w:val="none" w:sz="0" w:space="0" w:color="auto"/>
      </w:pBdr>
      <w:suppressAutoHyphens/>
      <w:spacing w:before="120" w:after="120"/>
    </w:pPr>
    <w:rPr>
      <w:rFonts w:asciiTheme="minorHAnsi" w:eastAsiaTheme="minorHAnsi" w:hAnsiTheme="minorHAnsi" w:cs="Arial"/>
      <w:i/>
      <w:iCs/>
      <w:color w:val="auto"/>
      <w:sz w:val="24"/>
      <w:szCs w:val="24"/>
      <w:lang w:eastAsia="en-US"/>
    </w:rPr>
  </w:style>
  <w:style w:type="paragraph" w:customStyle="1" w:styleId="Index">
    <w:name w:val="Index"/>
    <w:basedOn w:val="Normal"/>
    <w:qFormat/>
    <w:rsid w:val="00C53ADC"/>
    <w:pPr>
      <w:suppressLineNumbers/>
      <w:pBdr>
        <w:top w:val="none" w:sz="0" w:space="0" w:color="auto"/>
        <w:left w:val="none" w:sz="0" w:space="0" w:color="auto"/>
        <w:bottom w:val="none" w:sz="0" w:space="0" w:color="auto"/>
        <w:right w:val="none" w:sz="0" w:space="0" w:color="auto"/>
        <w:between w:val="none" w:sz="0" w:space="0" w:color="auto"/>
      </w:pBdr>
      <w:suppressAutoHyphens/>
    </w:pPr>
    <w:rPr>
      <w:rFonts w:asciiTheme="minorHAnsi" w:eastAsiaTheme="minorHAnsi" w:hAnsiTheme="minorHAnsi" w:cs="Arial"/>
      <w:color w:val="auto"/>
      <w:lang w:eastAsia="en-US"/>
    </w:rPr>
  </w:style>
  <w:style w:type="paragraph" w:customStyle="1" w:styleId="Quotations">
    <w:name w:val="Quotations"/>
    <w:basedOn w:val="Normal"/>
    <w:qFormat/>
    <w:rsid w:val="00C53ADC"/>
    <w:pPr>
      <w:pBdr>
        <w:top w:val="none" w:sz="0" w:space="0" w:color="auto"/>
        <w:left w:val="none" w:sz="0" w:space="0" w:color="auto"/>
        <w:bottom w:val="none" w:sz="0" w:space="0" w:color="auto"/>
        <w:right w:val="none" w:sz="0" w:space="0" w:color="auto"/>
        <w:between w:val="none" w:sz="0" w:space="0" w:color="auto"/>
      </w:pBdr>
      <w:suppressAutoHyphens/>
    </w:pPr>
    <w:rPr>
      <w:rFonts w:asciiTheme="minorHAnsi" w:eastAsiaTheme="minorHAnsi" w:hAnsiTheme="minorHAnsi" w:cstheme="minorBidi"/>
      <w:color w:val="auto"/>
      <w:lang w:eastAsia="en-US"/>
    </w:rPr>
  </w:style>
  <w:style w:type="paragraph" w:styleId="CommentText">
    <w:name w:val="annotation text"/>
    <w:basedOn w:val="Normal"/>
    <w:link w:val="CommentTextChar"/>
    <w:uiPriority w:val="99"/>
    <w:semiHidden/>
    <w:unhideWhenUsed/>
    <w:rsid w:val="00C53ADC"/>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semiHidden/>
    <w:rsid w:val="00C53ADC"/>
    <w:rPr>
      <w:rFonts w:asciiTheme="minorHAnsi" w:eastAsiaTheme="minorHAnsi" w:hAnsiTheme="minorHAnsi" w:cstheme="minorBidi"/>
      <w:color w:val="auto"/>
      <w:sz w:val="20"/>
      <w:szCs w:val="20"/>
      <w:lang w:eastAsia="en-US"/>
    </w:rPr>
  </w:style>
  <w:style w:type="character" w:styleId="CommentReference">
    <w:name w:val="annotation reference"/>
    <w:basedOn w:val="DefaultParagraphFont"/>
    <w:uiPriority w:val="99"/>
    <w:semiHidden/>
    <w:unhideWhenUsed/>
    <w:rsid w:val="00C53ADC"/>
    <w:rPr>
      <w:sz w:val="16"/>
      <w:szCs w:val="16"/>
    </w:rPr>
  </w:style>
  <w:style w:type="paragraph" w:styleId="Revision">
    <w:name w:val="Revision"/>
    <w:hidden/>
    <w:uiPriority w:val="99"/>
    <w:semiHidden/>
    <w:rsid w:val="00C53A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style>
  <w:style w:type="paragraph" w:styleId="NoSpacing">
    <w:name w:val="No Spacing"/>
    <w:uiPriority w:val="1"/>
    <w:qFormat/>
    <w:rsid w:val="00C53ADC"/>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Theme="minorHAnsi" w:eastAsiaTheme="minorHAnsi" w:hAnsiTheme="minorHAnsi" w:cstheme="minorBidi"/>
      <w:color w:val="auto"/>
      <w:lang w:eastAsia="en-US"/>
    </w:rPr>
  </w:style>
  <w:style w:type="paragraph" w:styleId="NormalWeb">
    <w:name w:val="Normal (Web)"/>
    <w:basedOn w:val="Normal"/>
    <w:uiPriority w:val="99"/>
    <w:unhideWhenUsed/>
    <w:rsid w:val="00C53A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6Char">
    <w:name w:val="Heading 6 Char"/>
    <w:basedOn w:val="DefaultParagraphFont"/>
    <w:link w:val="Heading6"/>
    <w:uiPriority w:val="9"/>
    <w:rsid w:val="00C53ADC"/>
    <w:rPr>
      <w:rFonts w:ascii="Cambria" w:eastAsia="Cambria" w:hAnsi="Cambria" w:cs="Cambria"/>
      <w:b/>
      <w:i/>
      <w:color w:val="243F60"/>
      <w:sz w:val="20"/>
      <w:szCs w:val="20"/>
    </w:rPr>
  </w:style>
  <w:style w:type="paragraph" w:styleId="Header">
    <w:name w:val="header"/>
    <w:basedOn w:val="Normal"/>
    <w:link w:val="HeaderChar"/>
    <w:uiPriority w:val="99"/>
    <w:unhideWhenUsed/>
    <w:rsid w:val="00C53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563">
      <w:bodyDiv w:val="1"/>
      <w:marLeft w:val="0"/>
      <w:marRight w:val="0"/>
      <w:marTop w:val="0"/>
      <w:marBottom w:val="0"/>
      <w:divBdr>
        <w:top w:val="none" w:sz="0" w:space="0" w:color="auto"/>
        <w:left w:val="none" w:sz="0" w:space="0" w:color="auto"/>
        <w:bottom w:val="none" w:sz="0" w:space="0" w:color="auto"/>
        <w:right w:val="none" w:sz="0" w:space="0" w:color="auto"/>
      </w:divBdr>
    </w:div>
    <w:div w:id="1365059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tton@glasswallsolution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C394-486A-40E8-853C-4A4620BF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7766</TotalTime>
  <Pages>26</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Warner</dc:creator>
  <cp:lastModifiedBy>Steven Warner</cp:lastModifiedBy>
  <cp:revision>31</cp:revision>
  <dcterms:created xsi:type="dcterms:W3CDTF">2018-08-02T09:52:00Z</dcterms:created>
  <dcterms:modified xsi:type="dcterms:W3CDTF">2018-09-11T12:03:00Z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